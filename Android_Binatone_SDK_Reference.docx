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290E18">
        <w:trPr>
          <w:trHeight w:val="892"/>
          <w:jc w:val="center"/>
        </w:trPr>
        <w:tc>
          <w:tcPr>
            <w:tcW w:w="8522" w:type="dxa"/>
          </w:tcPr>
          <w:p w:rsidR="00290E18" w:rsidRDefault="00290E18">
            <w:pPr>
              <w:jc w:val="center"/>
              <w:rPr>
                <w:rFonts w:ascii="微软雅黑" w:eastAsia="微软雅黑" w:hAnsi="微软雅黑" w:cs="微软雅黑"/>
                <w:b/>
                <w:bCs/>
                <w:sz w:val="32"/>
                <w:szCs w:val="40"/>
              </w:rPr>
            </w:pPr>
          </w:p>
        </w:tc>
      </w:tr>
      <w:tr w:rsidR="00290E18">
        <w:trPr>
          <w:trHeight w:val="1440"/>
          <w:jc w:val="center"/>
        </w:trPr>
        <w:tc>
          <w:tcPr>
            <w:tcW w:w="8522" w:type="dxa"/>
            <w:tcBorders>
              <w:bottom w:val="single" w:sz="4" w:space="0" w:color="4F81BD"/>
            </w:tcBorders>
            <w:vAlign w:val="center"/>
          </w:tcPr>
          <w:p w:rsidR="00290E18" w:rsidRDefault="009A1853">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Binatone</w:t>
            </w:r>
            <w:r w:rsidR="00B2744F">
              <w:rPr>
                <w:rFonts w:ascii="微软雅黑" w:eastAsia="微软雅黑" w:hAnsi="微软雅黑" w:cs="微软雅黑" w:hint="eastAsia"/>
                <w:b/>
                <w:bCs/>
                <w:sz w:val="32"/>
                <w:szCs w:val="40"/>
              </w:rPr>
              <w:t xml:space="preserve"> Android SDK Description</w:t>
            </w:r>
          </w:p>
        </w:tc>
      </w:tr>
      <w:tr w:rsidR="00290E18">
        <w:trPr>
          <w:trHeight w:val="720"/>
          <w:jc w:val="center"/>
        </w:trPr>
        <w:tc>
          <w:tcPr>
            <w:tcW w:w="8522" w:type="dxa"/>
            <w:tcBorders>
              <w:top w:val="single" w:sz="4" w:space="0" w:color="4F81BD"/>
            </w:tcBorders>
            <w:vAlign w:val="center"/>
          </w:tcPr>
          <w:p w:rsidR="00290E18" w:rsidRDefault="00B2744F">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290E18">
        <w:trPr>
          <w:trHeight w:val="360"/>
          <w:jc w:val="center"/>
        </w:trPr>
        <w:tc>
          <w:tcPr>
            <w:tcW w:w="8522" w:type="dxa"/>
            <w:vAlign w:val="center"/>
          </w:tcPr>
          <w:p w:rsidR="00290E18" w:rsidRDefault="00290E18">
            <w:pPr>
              <w:jc w:val="center"/>
              <w:rPr>
                <w:rFonts w:ascii="微软雅黑" w:eastAsia="微软雅黑" w:hAnsi="微软雅黑" w:cs="微软雅黑"/>
                <w:b/>
                <w:bCs/>
                <w:sz w:val="32"/>
                <w:szCs w:val="40"/>
              </w:rPr>
            </w:pPr>
          </w:p>
        </w:tc>
      </w:tr>
      <w:tr w:rsidR="00290E18">
        <w:trPr>
          <w:trHeight w:val="360"/>
          <w:jc w:val="center"/>
        </w:trPr>
        <w:tc>
          <w:tcPr>
            <w:tcW w:w="8522" w:type="dxa"/>
            <w:vAlign w:val="center"/>
          </w:tcPr>
          <w:p w:rsidR="00290E18" w:rsidRDefault="00B2744F">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Author: jaker</w:t>
            </w:r>
          </w:p>
        </w:tc>
      </w:tr>
      <w:tr w:rsidR="00290E18">
        <w:trPr>
          <w:trHeight w:val="360"/>
          <w:jc w:val="center"/>
        </w:trPr>
        <w:tc>
          <w:tcPr>
            <w:tcW w:w="8522" w:type="dxa"/>
            <w:vAlign w:val="center"/>
          </w:tcPr>
          <w:p w:rsidR="00290E18" w:rsidRDefault="00B2744F">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2018/08/31</w:t>
            </w:r>
          </w:p>
        </w:tc>
      </w:tr>
    </w:tbl>
    <w:p w:rsidR="00290E18" w:rsidRDefault="00290E18">
      <w:pPr>
        <w:jc w:val="center"/>
        <w:rPr>
          <w:rFonts w:ascii="微软雅黑" w:eastAsia="微软雅黑" w:hAnsi="微软雅黑" w:cs="微软雅黑"/>
          <w:b/>
          <w:bCs/>
          <w:sz w:val="32"/>
          <w:szCs w:val="40"/>
        </w:rPr>
      </w:pPr>
    </w:p>
    <w:p w:rsidR="00290E18" w:rsidRDefault="00B2744F">
      <w:pPr>
        <w:pStyle w:val="1"/>
        <w:jc w:val="center"/>
        <w:rPr>
          <w:rFonts w:ascii="微软雅黑" w:eastAsia="微软雅黑" w:hAnsi="微软雅黑" w:cs="微软雅黑" w:hint="default"/>
          <w:sz w:val="21"/>
          <w:szCs w:val="21"/>
        </w:rPr>
      </w:pPr>
      <w:bookmarkStart w:id="0" w:name="_Toc21759"/>
      <w:bookmarkStart w:id="1" w:name="_Toc524362629"/>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970"/>
        <w:gridCol w:w="1071"/>
      </w:tblGrid>
      <w:tr w:rsidR="00290E18">
        <w:tc>
          <w:tcPr>
            <w:tcW w:w="1463" w:type="dxa"/>
            <w:vAlign w:val="center"/>
          </w:tcPr>
          <w:p w:rsidR="00290E18" w:rsidRDefault="00B2744F">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970" w:type="dxa"/>
            <w:vAlign w:val="center"/>
          </w:tcPr>
          <w:p w:rsidR="00290E18" w:rsidRDefault="00B2744F">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071" w:type="dxa"/>
            <w:vAlign w:val="center"/>
          </w:tcPr>
          <w:p w:rsidR="00290E18" w:rsidRDefault="00B2744F">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290E18">
        <w:tc>
          <w:tcPr>
            <w:tcW w:w="1463" w:type="dxa"/>
            <w:vAlign w:val="center"/>
          </w:tcPr>
          <w:p w:rsidR="00290E18" w:rsidRDefault="00B2744F">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2018-08-31</w:t>
            </w:r>
          </w:p>
        </w:tc>
        <w:tc>
          <w:tcPr>
            <w:tcW w:w="5970" w:type="dxa"/>
            <w:vAlign w:val="center"/>
          </w:tcPr>
          <w:p w:rsidR="00290E18" w:rsidRDefault="00B2744F">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071" w:type="dxa"/>
            <w:vAlign w:val="center"/>
          </w:tcPr>
          <w:p w:rsidR="00290E18" w:rsidRDefault="00B2744F">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jaker</w:t>
            </w: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c>
          <w:tcPr>
            <w:tcW w:w="1463" w:type="dxa"/>
            <w:vAlign w:val="center"/>
          </w:tcPr>
          <w:p w:rsidR="00290E18" w:rsidRDefault="00290E18">
            <w:pPr>
              <w:spacing w:line="0" w:lineRule="atLeast"/>
              <w:jc w:val="center"/>
              <w:rPr>
                <w:rFonts w:ascii="微软雅黑" w:eastAsia="微软雅黑" w:hAnsi="微软雅黑" w:cs="微软雅黑"/>
                <w:b/>
                <w:bCs/>
                <w:szCs w:val="21"/>
              </w:rPr>
            </w:pPr>
          </w:p>
        </w:tc>
        <w:tc>
          <w:tcPr>
            <w:tcW w:w="5970" w:type="dxa"/>
            <w:vAlign w:val="center"/>
          </w:tcPr>
          <w:p w:rsidR="00290E18" w:rsidRDefault="00290E18">
            <w:pPr>
              <w:spacing w:line="0" w:lineRule="atLeast"/>
              <w:jc w:val="center"/>
              <w:rPr>
                <w:rFonts w:ascii="微软雅黑" w:eastAsia="微软雅黑" w:hAnsi="微软雅黑" w:cs="微软雅黑"/>
                <w:b/>
                <w:bCs/>
                <w:szCs w:val="21"/>
              </w:rPr>
            </w:pPr>
          </w:p>
        </w:tc>
        <w:tc>
          <w:tcPr>
            <w:tcW w:w="1071" w:type="dxa"/>
            <w:vAlign w:val="center"/>
          </w:tcPr>
          <w:p w:rsidR="00290E18" w:rsidRDefault="00290E18">
            <w:pPr>
              <w:spacing w:line="0" w:lineRule="atLeast"/>
              <w:jc w:val="center"/>
              <w:rPr>
                <w:rFonts w:ascii="微软雅黑" w:eastAsia="微软雅黑" w:hAnsi="微软雅黑" w:cs="微软雅黑"/>
                <w:b/>
                <w:bCs/>
                <w:szCs w:val="21"/>
              </w:rPr>
            </w:pPr>
          </w:p>
        </w:tc>
      </w:tr>
      <w:tr w:rsidR="00290E18">
        <w:trPr>
          <w:ins w:id="2" w:author="jollytsai" w:date="2016-09-08T17:50:00Z"/>
        </w:trPr>
        <w:tc>
          <w:tcPr>
            <w:tcW w:w="1463" w:type="dxa"/>
            <w:vAlign w:val="center"/>
          </w:tcPr>
          <w:p w:rsidR="00290E18" w:rsidRDefault="00290E18">
            <w:pPr>
              <w:spacing w:line="0" w:lineRule="atLeast"/>
              <w:jc w:val="center"/>
              <w:rPr>
                <w:ins w:id="3" w:author="jollytsai" w:date="2016-09-08T17:50:00Z"/>
                <w:rFonts w:ascii="微软雅黑" w:eastAsia="微软雅黑" w:hAnsi="微软雅黑" w:cs="微软雅黑"/>
                <w:b/>
                <w:bCs/>
                <w:szCs w:val="21"/>
              </w:rPr>
            </w:pPr>
          </w:p>
        </w:tc>
        <w:tc>
          <w:tcPr>
            <w:tcW w:w="5970" w:type="dxa"/>
            <w:vAlign w:val="center"/>
          </w:tcPr>
          <w:p w:rsidR="00290E18" w:rsidRDefault="00290E18">
            <w:pPr>
              <w:spacing w:line="0" w:lineRule="atLeast"/>
              <w:jc w:val="center"/>
              <w:rPr>
                <w:ins w:id="4" w:author="jollytsai" w:date="2016-09-08T17:50:00Z"/>
                <w:rFonts w:ascii="微软雅黑" w:eastAsia="微软雅黑" w:hAnsi="微软雅黑" w:cs="微软雅黑"/>
                <w:b/>
                <w:bCs/>
                <w:szCs w:val="21"/>
              </w:rPr>
            </w:pPr>
          </w:p>
        </w:tc>
        <w:tc>
          <w:tcPr>
            <w:tcW w:w="1071" w:type="dxa"/>
            <w:vAlign w:val="center"/>
          </w:tcPr>
          <w:p w:rsidR="00290E18" w:rsidRDefault="00290E18">
            <w:pPr>
              <w:spacing w:line="0" w:lineRule="atLeast"/>
              <w:jc w:val="center"/>
              <w:rPr>
                <w:ins w:id="5" w:author="jollytsai" w:date="2016-09-08T17:50:00Z"/>
                <w:rFonts w:ascii="微软雅黑" w:eastAsia="微软雅黑" w:hAnsi="微软雅黑" w:cs="微软雅黑"/>
                <w:b/>
                <w:bCs/>
                <w:szCs w:val="21"/>
              </w:rPr>
            </w:pPr>
          </w:p>
        </w:tc>
      </w:tr>
    </w:tbl>
    <w:p w:rsidR="00290E18" w:rsidRDefault="00290E18">
      <w:pPr>
        <w:rPr>
          <w:vanish/>
        </w:rPr>
      </w:pPr>
    </w:p>
    <w:tbl>
      <w:tblPr>
        <w:tblpPr w:leftFromText="187" w:rightFromText="187" w:horzAnchor="margin" w:tblpXSpec="center" w:tblpYSpec="bottom"/>
        <w:tblW w:w="8522" w:type="dxa"/>
        <w:tblLayout w:type="fixed"/>
        <w:tblLook w:val="04A0"/>
      </w:tblPr>
      <w:tblGrid>
        <w:gridCol w:w="8522"/>
      </w:tblGrid>
      <w:tr w:rsidR="00290E18">
        <w:tc>
          <w:tcPr>
            <w:tcW w:w="8522" w:type="dxa"/>
          </w:tcPr>
          <w:p w:rsidR="00290E18" w:rsidRDefault="00B2744F">
            <w:pPr>
              <w:jc w:val="center"/>
              <w:rPr>
                <w:rFonts w:ascii="微软雅黑" w:eastAsia="微软雅黑" w:hAnsi="微软雅黑" w:cs="微软雅黑"/>
                <w:b/>
                <w:bCs/>
                <w:szCs w:val="21"/>
              </w:rPr>
            </w:pPr>
            <w:r>
              <w:rPr>
                <w:rFonts w:ascii="微软雅黑" w:eastAsia="微软雅黑" w:hAnsi="微软雅黑" w:cs="微软雅黑" w:hint="eastAsia"/>
                <w:b/>
                <w:bCs/>
                <w:szCs w:val="21"/>
              </w:rPr>
              <w:t>内部文档 严禁外传</w:t>
            </w:r>
          </w:p>
        </w:tc>
      </w:tr>
    </w:tbl>
    <w:p w:rsidR="00290E18" w:rsidRDefault="00290E18">
      <w:pPr>
        <w:pStyle w:val="1"/>
        <w:jc w:val="center"/>
        <w:rPr>
          <w:rFonts w:ascii="微软雅黑" w:eastAsia="微软雅黑" w:hAnsi="微软雅黑" w:cs="微软雅黑" w:hint="default"/>
          <w:sz w:val="32"/>
          <w:szCs w:val="32"/>
        </w:rPr>
        <w:sectPr w:rsidR="00290E1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290E18" w:rsidRDefault="00290E18">
      <w:pPr>
        <w:rPr>
          <w:rFonts w:ascii="微软雅黑" w:eastAsia="微软雅黑" w:hAnsi="微软雅黑" w:cs="微软雅黑"/>
        </w:rPr>
      </w:pPr>
    </w:p>
    <w:p w:rsidR="00290E18" w:rsidRDefault="00B2744F">
      <w:pPr>
        <w:pStyle w:val="1"/>
        <w:jc w:val="center"/>
        <w:rPr>
          <w:rFonts w:ascii="微软雅黑" w:eastAsia="微软雅黑" w:hAnsi="微软雅黑" w:cs="微软雅黑" w:hint="default"/>
          <w:sz w:val="36"/>
          <w:szCs w:val="36"/>
        </w:rPr>
      </w:pPr>
      <w:bookmarkStart w:id="6" w:name="_Toc524362630"/>
      <w:r>
        <w:rPr>
          <w:rFonts w:ascii="微软雅黑" w:eastAsia="微软雅黑" w:hAnsi="微软雅黑" w:cs="微软雅黑"/>
          <w:sz w:val="36"/>
          <w:szCs w:val="36"/>
        </w:rPr>
        <w:t>Catalog</w:t>
      </w:r>
      <w:bookmarkEnd w:id="6"/>
    </w:p>
    <w:p w:rsidR="00290E18" w:rsidRDefault="00290E18">
      <w:pPr>
        <w:jc w:val="center"/>
        <w:rPr>
          <w:rFonts w:ascii="微软雅黑" w:eastAsia="微软雅黑" w:hAnsi="微软雅黑" w:cs="微软雅黑"/>
          <w:b/>
          <w:bCs/>
          <w:sz w:val="36"/>
          <w:szCs w:val="44"/>
        </w:rPr>
      </w:pPr>
    </w:p>
    <w:p w:rsidR="00A56159" w:rsidRDefault="00A96352">
      <w:pPr>
        <w:pStyle w:val="10"/>
        <w:tabs>
          <w:tab w:val="right" w:leader="dot" w:pos="8296"/>
        </w:tabs>
        <w:rPr>
          <w:rFonts w:asciiTheme="minorHAnsi" w:eastAsiaTheme="minorEastAsia" w:hAnsiTheme="minorHAnsi" w:cstheme="minorBidi"/>
          <w:noProof/>
          <w:szCs w:val="22"/>
        </w:rPr>
      </w:pPr>
      <w:r w:rsidRPr="00A96352">
        <w:rPr>
          <w:rFonts w:ascii="微软雅黑" w:eastAsia="微软雅黑" w:hAnsi="微软雅黑" w:cs="微软雅黑" w:hint="eastAsia"/>
          <w:b/>
          <w:bCs/>
          <w:sz w:val="40"/>
          <w:szCs w:val="48"/>
        </w:rPr>
        <w:fldChar w:fldCharType="begin"/>
      </w:r>
      <w:r w:rsidR="00B2744F">
        <w:rPr>
          <w:rFonts w:ascii="微软雅黑" w:eastAsia="微软雅黑" w:hAnsi="微软雅黑" w:cs="微软雅黑" w:hint="eastAsia"/>
          <w:b/>
          <w:bCs/>
          <w:sz w:val="40"/>
          <w:szCs w:val="48"/>
        </w:rPr>
        <w:instrText xml:space="preserve">TOC \o "1-3" \h \u </w:instrText>
      </w:r>
      <w:r w:rsidRPr="00A96352">
        <w:rPr>
          <w:rFonts w:ascii="微软雅黑" w:eastAsia="微软雅黑" w:hAnsi="微软雅黑" w:cs="微软雅黑" w:hint="eastAsia"/>
          <w:b/>
          <w:bCs/>
          <w:sz w:val="40"/>
          <w:szCs w:val="48"/>
        </w:rPr>
        <w:fldChar w:fldCharType="separate"/>
      </w:r>
      <w:hyperlink w:anchor="_Toc524362629" w:history="1">
        <w:r w:rsidR="00A56159" w:rsidRPr="008F6F4C">
          <w:rPr>
            <w:rStyle w:val="a7"/>
            <w:rFonts w:ascii="微软雅黑" w:eastAsia="微软雅黑" w:hAnsi="微软雅黑" w:cs="微软雅黑"/>
            <w:noProof/>
          </w:rPr>
          <w:t>Change log</w:t>
        </w:r>
        <w:r w:rsidR="00A56159">
          <w:rPr>
            <w:noProof/>
          </w:rPr>
          <w:tab/>
        </w:r>
        <w:r>
          <w:rPr>
            <w:noProof/>
          </w:rPr>
          <w:fldChar w:fldCharType="begin"/>
        </w:r>
        <w:r w:rsidR="00A56159">
          <w:rPr>
            <w:noProof/>
          </w:rPr>
          <w:instrText xml:space="preserve"> PAGEREF _Toc524362629 \h </w:instrText>
        </w:r>
        <w:r>
          <w:rPr>
            <w:noProof/>
          </w:rPr>
        </w:r>
        <w:r>
          <w:rPr>
            <w:noProof/>
          </w:rPr>
          <w:fldChar w:fldCharType="separate"/>
        </w:r>
        <w:r w:rsidR="00A56159">
          <w:rPr>
            <w:noProof/>
          </w:rPr>
          <w:t>1</w:t>
        </w:r>
        <w:r>
          <w:rPr>
            <w:noProof/>
          </w:rPr>
          <w:fldChar w:fldCharType="end"/>
        </w:r>
      </w:hyperlink>
    </w:p>
    <w:p w:rsidR="00A56159" w:rsidRDefault="00A96352">
      <w:pPr>
        <w:pStyle w:val="10"/>
        <w:tabs>
          <w:tab w:val="right" w:leader="dot" w:pos="8296"/>
        </w:tabs>
        <w:rPr>
          <w:rFonts w:asciiTheme="minorHAnsi" w:eastAsiaTheme="minorEastAsia" w:hAnsiTheme="minorHAnsi" w:cstheme="minorBidi"/>
          <w:noProof/>
          <w:szCs w:val="22"/>
        </w:rPr>
      </w:pPr>
      <w:hyperlink w:anchor="_Toc524362630" w:history="1">
        <w:r w:rsidR="00A56159" w:rsidRPr="008F6F4C">
          <w:rPr>
            <w:rStyle w:val="a7"/>
            <w:rFonts w:ascii="微软雅黑" w:eastAsia="微软雅黑" w:hAnsi="微软雅黑" w:cs="微软雅黑"/>
            <w:noProof/>
          </w:rPr>
          <w:t>Catalog</w:t>
        </w:r>
        <w:r w:rsidR="00A56159">
          <w:rPr>
            <w:noProof/>
          </w:rPr>
          <w:tab/>
        </w:r>
        <w:r>
          <w:rPr>
            <w:noProof/>
          </w:rPr>
          <w:fldChar w:fldCharType="begin"/>
        </w:r>
        <w:r w:rsidR="00A56159">
          <w:rPr>
            <w:noProof/>
          </w:rPr>
          <w:instrText xml:space="preserve"> PAGEREF _Toc524362630 \h </w:instrText>
        </w:r>
        <w:r>
          <w:rPr>
            <w:noProof/>
          </w:rPr>
        </w:r>
        <w:r>
          <w:rPr>
            <w:noProof/>
          </w:rPr>
          <w:fldChar w:fldCharType="separate"/>
        </w:r>
        <w:r w:rsidR="00A56159">
          <w:rPr>
            <w:noProof/>
          </w:rPr>
          <w:t>2</w:t>
        </w:r>
        <w:r>
          <w:rPr>
            <w:noProof/>
          </w:rPr>
          <w:fldChar w:fldCharType="end"/>
        </w:r>
      </w:hyperlink>
    </w:p>
    <w:p w:rsidR="00A56159" w:rsidRDefault="00A96352">
      <w:pPr>
        <w:pStyle w:val="10"/>
        <w:tabs>
          <w:tab w:val="right" w:leader="dot" w:pos="8296"/>
        </w:tabs>
        <w:rPr>
          <w:rFonts w:asciiTheme="minorHAnsi" w:eastAsiaTheme="minorEastAsia" w:hAnsiTheme="minorHAnsi" w:cstheme="minorBidi"/>
          <w:noProof/>
          <w:szCs w:val="22"/>
        </w:rPr>
      </w:pPr>
      <w:hyperlink w:anchor="_Toc524362631" w:history="1">
        <w:r w:rsidR="00A56159" w:rsidRPr="008F6F4C">
          <w:rPr>
            <w:rStyle w:val="a7"/>
            <w:rFonts w:ascii="微软雅黑" w:eastAsia="微软雅黑" w:hAnsi="微软雅黑" w:cs="微软雅黑"/>
            <w:noProof/>
          </w:rPr>
          <w:t>Android SDK Intro</w:t>
        </w:r>
        <w:r w:rsidR="00A56159">
          <w:rPr>
            <w:noProof/>
          </w:rPr>
          <w:tab/>
        </w:r>
        <w:r>
          <w:rPr>
            <w:noProof/>
          </w:rPr>
          <w:fldChar w:fldCharType="begin"/>
        </w:r>
        <w:r w:rsidR="00A56159">
          <w:rPr>
            <w:noProof/>
          </w:rPr>
          <w:instrText xml:space="preserve"> PAGEREF _Toc524362631 \h </w:instrText>
        </w:r>
        <w:r>
          <w:rPr>
            <w:noProof/>
          </w:rPr>
        </w:r>
        <w:r>
          <w:rPr>
            <w:noProof/>
          </w:rPr>
          <w:fldChar w:fldCharType="separate"/>
        </w:r>
        <w:r w:rsidR="00A56159">
          <w:rPr>
            <w:noProof/>
          </w:rPr>
          <w:t>6</w:t>
        </w:r>
        <w:r>
          <w:rPr>
            <w:noProof/>
          </w:rPr>
          <w:fldChar w:fldCharType="end"/>
        </w:r>
      </w:hyperlink>
    </w:p>
    <w:p w:rsidR="00A56159" w:rsidRDefault="00A96352">
      <w:pPr>
        <w:pStyle w:val="20"/>
        <w:tabs>
          <w:tab w:val="left" w:pos="840"/>
          <w:tab w:val="right" w:leader="dot" w:pos="8296"/>
        </w:tabs>
        <w:rPr>
          <w:rFonts w:asciiTheme="minorHAnsi" w:eastAsiaTheme="minorEastAsia" w:hAnsiTheme="minorHAnsi" w:cstheme="minorBidi"/>
          <w:noProof/>
          <w:szCs w:val="22"/>
        </w:rPr>
      </w:pPr>
      <w:hyperlink w:anchor="_Toc524362632" w:history="1">
        <w:r w:rsidR="00A56159" w:rsidRPr="008F6F4C">
          <w:rPr>
            <w:rStyle w:val="a7"/>
            <w:rFonts w:ascii="微软雅黑" w:eastAsia="微软雅黑" w:hAnsi="微软雅黑" w:cs="微软雅黑"/>
            <w:noProof/>
          </w:rPr>
          <w:t>1.</w:t>
        </w:r>
        <w:r w:rsidR="00A56159">
          <w:rPr>
            <w:rFonts w:asciiTheme="minorHAnsi" w:eastAsiaTheme="minorEastAsia" w:hAnsiTheme="minorHAnsi" w:cstheme="minorBidi"/>
            <w:noProof/>
            <w:szCs w:val="22"/>
          </w:rPr>
          <w:tab/>
        </w:r>
        <w:r w:rsidR="00A56159" w:rsidRPr="008F6F4C">
          <w:rPr>
            <w:rStyle w:val="a7"/>
            <w:noProof/>
          </w:rPr>
          <w:t>Function and Purpose</w:t>
        </w:r>
        <w:r w:rsidR="00A56159">
          <w:rPr>
            <w:noProof/>
          </w:rPr>
          <w:tab/>
        </w:r>
        <w:r>
          <w:rPr>
            <w:noProof/>
          </w:rPr>
          <w:fldChar w:fldCharType="begin"/>
        </w:r>
        <w:r w:rsidR="00A56159">
          <w:rPr>
            <w:noProof/>
          </w:rPr>
          <w:instrText xml:space="preserve"> PAGEREF _Toc524362632 \h </w:instrText>
        </w:r>
        <w:r>
          <w:rPr>
            <w:noProof/>
          </w:rPr>
        </w:r>
        <w:r>
          <w:rPr>
            <w:noProof/>
          </w:rPr>
          <w:fldChar w:fldCharType="separate"/>
        </w:r>
        <w:r w:rsidR="00A56159">
          <w:rPr>
            <w:noProof/>
          </w:rPr>
          <w:t>6</w:t>
        </w:r>
        <w:r>
          <w:rPr>
            <w:noProof/>
          </w:rPr>
          <w:fldChar w:fldCharType="end"/>
        </w:r>
      </w:hyperlink>
    </w:p>
    <w:p w:rsidR="00A56159" w:rsidRDefault="00A96352">
      <w:pPr>
        <w:pStyle w:val="10"/>
        <w:tabs>
          <w:tab w:val="right" w:leader="dot" w:pos="8296"/>
        </w:tabs>
        <w:rPr>
          <w:rFonts w:asciiTheme="minorHAnsi" w:eastAsiaTheme="minorEastAsia" w:hAnsiTheme="minorHAnsi" w:cstheme="minorBidi"/>
          <w:noProof/>
          <w:szCs w:val="22"/>
        </w:rPr>
      </w:pPr>
      <w:hyperlink w:anchor="_Toc524362633" w:history="1">
        <w:r w:rsidR="00A56159" w:rsidRPr="008F6F4C">
          <w:rPr>
            <w:rStyle w:val="a7"/>
            <w:rFonts w:ascii="微软雅黑" w:eastAsia="微软雅黑" w:hAnsi="微软雅黑" w:cs="微软雅黑"/>
            <w:noProof/>
          </w:rPr>
          <w:t>Integration</w:t>
        </w:r>
        <w:r w:rsidR="00A56159">
          <w:rPr>
            <w:noProof/>
          </w:rPr>
          <w:tab/>
        </w:r>
        <w:r>
          <w:rPr>
            <w:noProof/>
          </w:rPr>
          <w:fldChar w:fldCharType="begin"/>
        </w:r>
        <w:r w:rsidR="00A56159">
          <w:rPr>
            <w:noProof/>
          </w:rPr>
          <w:instrText xml:space="preserve"> PAGEREF _Toc524362633 \h </w:instrText>
        </w:r>
        <w:r>
          <w:rPr>
            <w:noProof/>
          </w:rPr>
        </w:r>
        <w:r>
          <w:rPr>
            <w:noProof/>
          </w:rPr>
          <w:fldChar w:fldCharType="separate"/>
        </w:r>
        <w:r w:rsidR="00A56159">
          <w:rPr>
            <w:noProof/>
          </w:rPr>
          <w:t>6</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34" w:history="1">
        <w:r w:rsidR="00A56159" w:rsidRPr="008F6F4C">
          <w:rPr>
            <w:rStyle w:val="a7"/>
            <w:noProof/>
          </w:rPr>
          <w:t>1 .SDK framework</w:t>
        </w:r>
        <w:r w:rsidR="00A56159">
          <w:rPr>
            <w:noProof/>
          </w:rPr>
          <w:tab/>
        </w:r>
        <w:r>
          <w:rPr>
            <w:noProof/>
          </w:rPr>
          <w:fldChar w:fldCharType="begin"/>
        </w:r>
        <w:r w:rsidR="00A56159">
          <w:rPr>
            <w:noProof/>
          </w:rPr>
          <w:instrText xml:space="preserve"> PAGEREF _Toc524362634 \h </w:instrText>
        </w:r>
        <w:r>
          <w:rPr>
            <w:noProof/>
          </w:rPr>
        </w:r>
        <w:r>
          <w:rPr>
            <w:noProof/>
          </w:rPr>
          <w:fldChar w:fldCharType="separate"/>
        </w:r>
        <w:r w:rsidR="00A56159">
          <w:rPr>
            <w:noProof/>
          </w:rPr>
          <w:t>6</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35" w:history="1">
        <w:r w:rsidR="00A56159" w:rsidRPr="008F6F4C">
          <w:rPr>
            <w:rStyle w:val="a7"/>
            <w:rFonts w:ascii="微软雅黑" w:eastAsia="微软雅黑" w:hAnsi="微软雅黑" w:cs="微软雅黑"/>
            <w:noProof/>
          </w:rPr>
          <w:t>2 .Integration</w:t>
        </w:r>
        <w:r w:rsidR="00A56159">
          <w:rPr>
            <w:noProof/>
          </w:rPr>
          <w:tab/>
        </w:r>
        <w:r>
          <w:rPr>
            <w:noProof/>
          </w:rPr>
          <w:fldChar w:fldCharType="begin"/>
        </w:r>
        <w:r w:rsidR="00A56159">
          <w:rPr>
            <w:noProof/>
          </w:rPr>
          <w:instrText xml:space="preserve"> PAGEREF _Toc524362635 \h </w:instrText>
        </w:r>
        <w:r>
          <w:rPr>
            <w:noProof/>
          </w:rPr>
        </w:r>
        <w:r>
          <w:rPr>
            <w:noProof/>
          </w:rPr>
          <w:fldChar w:fldCharType="separate"/>
        </w:r>
        <w:r w:rsidR="00A56159">
          <w:rPr>
            <w:noProof/>
          </w:rPr>
          <w:t>6</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36" w:history="1">
        <w:r w:rsidR="00A56159" w:rsidRPr="008F6F4C">
          <w:rPr>
            <w:rStyle w:val="a7"/>
            <w:rFonts w:ascii="微软雅黑" w:eastAsia="微软雅黑" w:hAnsi="微软雅黑"/>
            <w:noProof/>
          </w:rPr>
          <w:t>Eclipse Config</w:t>
        </w:r>
        <w:r w:rsidR="00A56159">
          <w:rPr>
            <w:noProof/>
          </w:rPr>
          <w:tab/>
        </w:r>
        <w:r>
          <w:rPr>
            <w:noProof/>
          </w:rPr>
          <w:fldChar w:fldCharType="begin"/>
        </w:r>
        <w:r w:rsidR="00A56159">
          <w:rPr>
            <w:noProof/>
          </w:rPr>
          <w:instrText xml:space="preserve"> PAGEREF _Toc524362636 \h </w:instrText>
        </w:r>
        <w:r>
          <w:rPr>
            <w:noProof/>
          </w:rPr>
        </w:r>
        <w:r>
          <w:rPr>
            <w:noProof/>
          </w:rPr>
          <w:fldChar w:fldCharType="separate"/>
        </w:r>
        <w:r w:rsidR="00A56159">
          <w:rPr>
            <w:noProof/>
          </w:rPr>
          <w:t>6</w:t>
        </w:r>
        <w:r>
          <w:rPr>
            <w:noProof/>
          </w:rPr>
          <w:fldChar w:fldCharType="end"/>
        </w:r>
      </w:hyperlink>
    </w:p>
    <w:p w:rsidR="00A56159" w:rsidRDefault="00A96352">
      <w:pPr>
        <w:pStyle w:val="10"/>
        <w:tabs>
          <w:tab w:val="right" w:leader="dot" w:pos="8296"/>
        </w:tabs>
        <w:rPr>
          <w:rFonts w:asciiTheme="minorHAnsi" w:eastAsiaTheme="minorEastAsia" w:hAnsiTheme="minorHAnsi" w:cstheme="minorBidi"/>
          <w:noProof/>
          <w:szCs w:val="22"/>
        </w:rPr>
      </w:pPr>
      <w:hyperlink w:anchor="_Toc524362637" w:history="1">
        <w:r w:rsidR="00A56159" w:rsidRPr="008F6F4C">
          <w:rPr>
            <w:rStyle w:val="a7"/>
            <w:rFonts w:ascii="微软雅黑" w:eastAsia="微软雅黑" w:hAnsi="微软雅黑" w:cs="微软雅黑"/>
            <w:noProof/>
          </w:rPr>
          <w:t>API</w:t>
        </w:r>
        <w:r w:rsidR="00A56159">
          <w:rPr>
            <w:noProof/>
          </w:rPr>
          <w:tab/>
        </w:r>
        <w:r>
          <w:rPr>
            <w:noProof/>
          </w:rPr>
          <w:fldChar w:fldCharType="begin"/>
        </w:r>
        <w:r w:rsidR="00A56159">
          <w:rPr>
            <w:noProof/>
          </w:rPr>
          <w:instrText xml:space="preserve"> PAGEREF _Toc524362637 \h </w:instrText>
        </w:r>
        <w:r>
          <w:rPr>
            <w:noProof/>
          </w:rPr>
        </w:r>
        <w:r>
          <w:rPr>
            <w:noProof/>
          </w:rPr>
          <w:fldChar w:fldCharType="separate"/>
        </w:r>
        <w:r w:rsidR="00A56159">
          <w:rPr>
            <w:noProof/>
          </w:rPr>
          <w:t>8</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38" w:history="1">
        <w:r w:rsidR="00A56159" w:rsidRPr="008F6F4C">
          <w:rPr>
            <w:rStyle w:val="a7"/>
            <w:rFonts w:ascii="微软雅黑" w:eastAsia="微软雅黑" w:hAnsi="微软雅黑" w:cs="微软雅黑"/>
            <w:noProof/>
          </w:rPr>
          <w:t>1.API initialization</w:t>
        </w:r>
        <w:r w:rsidR="00A56159">
          <w:rPr>
            <w:noProof/>
          </w:rPr>
          <w:tab/>
        </w:r>
        <w:r>
          <w:rPr>
            <w:noProof/>
          </w:rPr>
          <w:fldChar w:fldCharType="begin"/>
        </w:r>
        <w:r w:rsidR="00A56159">
          <w:rPr>
            <w:noProof/>
          </w:rPr>
          <w:instrText xml:space="preserve"> PAGEREF _Toc524362638 \h </w:instrText>
        </w:r>
        <w:r>
          <w:rPr>
            <w:noProof/>
          </w:rPr>
        </w:r>
        <w:r>
          <w:rPr>
            <w:noProof/>
          </w:rPr>
          <w:fldChar w:fldCharType="separate"/>
        </w:r>
        <w:r w:rsidR="00A56159">
          <w:rPr>
            <w:noProof/>
          </w:rPr>
          <w:t>8</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39" w:history="1">
        <w:r w:rsidR="00A56159" w:rsidRPr="008F6F4C">
          <w:rPr>
            <w:rStyle w:val="a7"/>
            <w:noProof/>
          </w:rPr>
          <w:t>Description</w:t>
        </w:r>
        <w:r w:rsidR="00A56159">
          <w:rPr>
            <w:noProof/>
          </w:rPr>
          <w:tab/>
        </w:r>
        <w:r>
          <w:rPr>
            <w:noProof/>
          </w:rPr>
          <w:fldChar w:fldCharType="begin"/>
        </w:r>
        <w:r w:rsidR="00A56159">
          <w:rPr>
            <w:noProof/>
          </w:rPr>
          <w:instrText xml:space="preserve"> PAGEREF _Toc524362639 \h </w:instrText>
        </w:r>
        <w:r>
          <w:rPr>
            <w:noProof/>
          </w:rPr>
        </w:r>
        <w:r>
          <w:rPr>
            <w:noProof/>
          </w:rPr>
          <w:fldChar w:fldCharType="separate"/>
        </w:r>
        <w:r w:rsidR="00A56159">
          <w:rPr>
            <w:noProof/>
          </w:rPr>
          <w:t>8</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40" w:history="1">
        <w:r w:rsidR="00A56159" w:rsidRPr="008F6F4C">
          <w:rPr>
            <w:rStyle w:val="a7"/>
            <w:noProof/>
          </w:rPr>
          <w:t>Parameters</w:t>
        </w:r>
        <w:r w:rsidR="00A56159">
          <w:rPr>
            <w:noProof/>
          </w:rPr>
          <w:tab/>
        </w:r>
        <w:r>
          <w:rPr>
            <w:noProof/>
          </w:rPr>
          <w:fldChar w:fldCharType="begin"/>
        </w:r>
        <w:r w:rsidR="00A56159">
          <w:rPr>
            <w:noProof/>
          </w:rPr>
          <w:instrText xml:space="preserve"> PAGEREF _Toc524362640 \h </w:instrText>
        </w:r>
        <w:r>
          <w:rPr>
            <w:noProof/>
          </w:rPr>
        </w:r>
        <w:r>
          <w:rPr>
            <w:noProof/>
          </w:rPr>
          <w:fldChar w:fldCharType="separate"/>
        </w:r>
        <w:r w:rsidR="00A56159">
          <w:rPr>
            <w:noProof/>
          </w:rPr>
          <w:t>8</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41" w:history="1">
        <w:r w:rsidR="00A56159" w:rsidRPr="008F6F4C">
          <w:rPr>
            <w:rStyle w:val="a7"/>
            <w:rFonts w:ascii="微软雅黑" w:eastAsia="微软雅黑" w:hAnsi="微软雅黑" w:cs="微软雅黑"/>
            <w:noProof/>
          </w:rPr>
          <w:t>2. Connnect Device</w:t>
        </w:r>
        <w:r w:rsidR="00A56159">
          <w:rPr>
            <w:noProof/>
          </w:rPr>
          <w:tab/>
        </w:r>
        <w:r>
          <w:rPr>
            <w:noProof/>
          </w:rPr>
          <w:fldChar w:fldCharType="begin"/>
        </w:r>
        <w:r w:rsidR="00A56159">
          <w:rPr>
            <w:noProof/>
          </w:rPr>
          <w:instrText xml:space="preserve"> PAGEREF _Toc524362641 \h </w:instrText>
        </w:r>
        <w:r>
          <w:rPr>
            <w:noProof/>
          </w:rPr>
        </w:r>
        <w:r>
          <w:rPr>
            <w:noProof/>
          </w:rPr>
          <w:fldChar w:fldCharType="separate"/>
        </w:r>
        <w:r w:rsidR="00A56159">
          <w:rPr>
            <w:noProof/>
          </w:rPr>
          <w:t>8</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42" w:history="1">
        <w:r w:rsidR="00A56159" w:rsidRPr="008F6F4C">
          <w:rPr>
            <w:rStyle w:val="a7"/>
            <w:noProof/>
          </w:rPr>
          <w:t>Description</w:t>
        </w:r>
        <w:r w:rsidR="00A56159">
          <w:rPr>
            <w:noProof/>
          </w:rPr>
          <w:tab/>
        </w:r>
        <w:r>
          <w:rPr>
            <w:noProof/>
          </w:rPr>
          <w:fldChar w:fldCharType="begin"/>
        </w:r>
        <w:r w:rsidR="00A56159">
          <w:rPr>
            <w:noProof/>
          </w:rPr>
          <w:instrText xml:space="preserve"> PAGEREF _Toc524362642 \h </w:instrText>
        </w:r>
        <w:r>
          <w:rPr>
            <w:noProof/>
          </w:rPr>
        </w:r>
        <w:r>
          <w:rPr>
            <w:noProof/>
          </w:rPr>
          <w:fldChar w:fldCharType="separate"/>
        </w:r>
        <w:r w:rsidR="00A56159">
          <w:rPr>
            <w:noProof/>
          </w:rPr>
          <w:t>8</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43" w:history="1">
        <w:r w:rsidR="00A56159" w:rsidRPr="008F6F4C">
          <w:rPr>
            <w:rStyle w:val="a7"/>
            <w:noProof/>
          </w:rPr>
          <w:t>Parameters</w:t>
        </w:r>
        <w:r w:rsidR="00A56159">
          <w:rPr>
            <w:noProof/>
          </w:rPr>
          <w:tab/>
        </w:r>
        <w:r>
          <w:rPr>
            <w:noProof/>
          </w:rPr>
          <w:fldChar w:fldCharType="begin"/>
        </w:r>
        <w:r w:rsidR="00A56159">
          <w:rPr>
            <w:noProof/>
          </w:rPr>
          <w:instrText xml:space="preserve"> PAGEREF _Toc524362643 \h </w:instrText>
        </w:r>
        <w:r>
          <w:rPr>
            <w:noProof/>
          </w:rPr>
        </w:r>
        <w:r>
          <w:rPr>
            <w:noProof/>
          </w:rPr>
          <w:fldChar w:fldCharType="separate"/>
        </w:r>
        <w:r w:rsidR="00A56159">
          <w:rPr>
            <w:noProof/>
          </w:rPr>
          <w:t>8</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44" w:history="1">
        <w:r w:rsidR="00A56159" w:rsidRPr="008F6F4C">
          <w:rPr>
            <w:rStyle w:val="a7"/>
            <w:rFonts w:ascii="微软雅黑" w:eastAsia="微软雅黑" w:hAnsi="微软雅黑" w:cs="微软雅黑"/>
            <w:noProof/>
          </w:rPr>
          <w:t>3. Get Battery</w:t>
        </w:r>
        <w:r w:rsidR="00A56159">
          <w:rPr>
            <w:noProof/>
          </w:rPr>
          <w:tab/>
        </w:r>
        <w:r>
          <w:rPr>
            <w:noProof/>
          </w:rPr>
          <w:fldChar w:fldCharType="begin"/>
        </w:r>
        <w:r w:rsidR="00A56159">
          <w:rPr>
            <w:noProof/>
          </w:rPr>
          <w:instrText xml:space="preserve"> PAGEREF _Toc524362644 \h </w:instrText>
        </w:r>
        <w:r>
          <w:rPr>
            <w:noProof/>
          </w:rPr>
        </w:r>
        <w:r>
          <w:rPr>
            <w:noProof/>
          </w:rPr>
          <w:fldChar w:fldCharType="separate"/>
        </w:r>
        <w:r w:rsidR="00A56159">
          <w:rPr>
            <w:noProof/>
          </w:rPr>
          <w:t>9</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45" w:history="1">
        <w:r w:rsidR="00A56159" w:rsidRPr="008F6F4C">
          <w:rPr>
            <w:rStyle w:val="a7"/>
            <w:noProof/>
          </w:rPr>
          <w:t>Description</w:t>
        </w:r>
        <w:r w:rsidR="00A56159">
          <w:rPr>
            <w:noProof/>
          </w:rPr>
          <w:tab/>
        </w:r>
        <w:r>
          <w:rPr>
            <w:noProof/>
          </w:rPr>
          <w:fldChar w:fldCharType="begin"/>
        </w:r>
        <w:r w:rsidR="00A56159">
          <w:rPr>
            <w:noProof/>
          </w:rPr>
          <w:instrText xml:space="preserve"> PAGEREF _Toc524362645 \h </w:instrText>
        </w:r>
        <w:r>
          <w:rPr>
            <w:noProof/>
          </w:rPr>
        </w:r>
        <w:r>
          <w:rPr>
            <w:noProof/>
          </w:rPr>
          <w:fldChar w:fldCharType="separate"/>
        </w:r>
        <w:r w:rsidR="00A56159">
          <w:rPr>
            <w:noProof/>
          </w:rPr>
          <w:t>9</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46" w:history="1">
        <w:r w:rsidR="00A56159" w:rsidRPr="008F6F4C">
          <w:rPr>
            <w:rStyle w:val="a7"/>
            <w:noProof/>
          </w:rPr>
          <w:t>Parameters</w:t>
        </w:r>
        <w:r w:rsidR="00A56159">
          <w:rPr>
            <w:noProof/>
          </w:rPr>
          <w:tab/>
        </w:r>
        <w:r>
          <w:rPr>
            <w:noProof/>
          </w:rPr>
          <w:fldChar w:fldCharType="begin"/>
        </w:r>
        <w:r w:rsidR="00A56159">
          <w:rPr>
            <w:noProof/>
          </w:rPr>
          <w:instrText xml:space="preserve"> PAGEREF _Toc524362646 \h </w:instrText>
        </w:r>
        <w:r>
          <w:rPr>
            <w:noProof/>
          </w:rPr>
        </w:r>
        <w:r>
          <w:rPr>
            <w:noProof/>
          </w:rPr>
          <w:fldChar w:fldCharType="separate"/>
        </w:r>
        <w:r w:rsidR="00A56159">
          <w:rPr>
            <w:noProof/>
          </w:rPr>
          <w:t>9</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47" w:history="1">
        <w:r w:rsidR="00A56159" w:rsidRPr="008F6F4C">
          <w:rPr>
            <w:rStyle w:val="a7"/>
            <w:rFonts w:ascii="微软雅黑" w:eastAsia="微软雅黑" w:hAnsi="微软雅黑" w:cs="微软雅黑"/>
            <w:noProof/>
          </w:rPr>
          <w:t>4. Get Device Information</w:t>
        </w:r>
        <w:r w:rsidR="00A56159">
          <w:rPr>
            <w:noProof/>
          </w:rPr>
          <w:tab/>
        </w:r>
        <w:r>
          <w:rPr>
            <w:noProof/>
          </w:rPr>
          <w:fldChar w:fldCharType="begin"/>
        </w:r>
        <w:r w:rsidR="00A56159">
          <w:rPr>
            <w:noProof/>
          </w:rPr>
          <w:instrText xml:space="preserve"> PAGEREF _Toc524362647 \h </w:instrText>
        </w:r>
        <w:r>
          <w:rPr>
            <w:noProof/>
          </w:rPr>
        </w:r>
        <w:r>
          <w:rPr>
            <w:noProof/>
          </w:rPr>
          <w:fldChar w:fldCharType="separate"/>
        </w:r>
        <w:r w:rsidR="00A56159">
          <w:rPr>
            <w:noProof/>
          </w:rPr>
          <w:t>9</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48" w:history="1">
        <w:r w:rsidR="00A56159" w:rsidRPr="008F6F4C">
          <w:rPr>
            <w:rStyle w:val="a7"/>
            <w:noProof/>
          </w:rPr>
          <w:t>Description</w:t>
        </w:r>
        <w:r w:rsidR="00A56159">
          <w:rPr>
            <w:noProof/>
          </w:rPr>
          <w:tab/>
        </w:r>
        <w:r>
          <w:rPr>
            <w:noProof/>
          </w:rPr>
          <w:fldChar w:fldCharType="begin"/>
        </w:r>
        <w:r w:rsidR="00A56159">
          <w:rPr>
            <w:noProof/>
          </w:rPr>
          <w:instrText xml:space="preserve"> PAGEREF _Toc524362648 \h </w:instrText>
        </w:r>
        <w:r>
          <w:rPr>
            <w:noProof/>
          </w:rPr>
        </w:r>
        <w:r>
          <w:rPr>
            <w:noProof/>
          </w:rPr>
          <w:fldChar w:fldCharType="separate"/>
        </w:r>
        <w:r w:rsidR="00A56159">
          <w:rPr>
            <w:noProof/>
          </w:rPr>
          <w:t>9</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49" w:history="1">
        <w:r w:rsidR="00A56159" w:rsidRPr="008F6F4C">
          <w:rPr>
            <w:rStyle w:val="a7"/>
            <w:noProof/>
          </w:rPr>
          <w:t>Parameters</w:t>
        </w:r>
        <w:r w:rsidR="00A56159">
          <w:rPr>
            <w:noProof/>
          </w:rPr>
          <w:tab/>
        </w:r>
        <w:r>
          <w:rPr>
            <w:noProof/>
          </w:rPr>
          <w:fldChar w:fldCharType="begin"/>
        </w:r>
        <w:r w:rsidR="00A56159">
          <w:rPr>
            <w:noProof/>
          </w:rPr>
          <w:instrText xml:space="preserve"> PAGEREF _Toc524362649 \h </w:instrText>
        </w:r>
        <w:r>
          <w:rPr>
            <w:noProof/>
          </w:rPr>
        </w:r>
        <w:r>
          <w:rPr>
            <w:noProof/>
          </w:rPr>
          <w:fldChar w:fldCharType="separate"/>
        </w:r>
        <w:r w:rsidR="00A56159">
          <w:rPr>
            <w:noProof/>
          </w:rPr>
          <w:t>9</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50" w:history="1">
        <w:r w:rsidR="00A56159" w:rsidRPr="008F6F4C">
          <w:rPr>
            <w:rStyle w:val="a7"/>
            <w:rFonts w:ascii="微软雅黑" w:eastAsia="微软雅黑" w:hAnsi="微软雅黑" w:cs="微软雅黑"/>
            <w:noProof/>
          </w:rPr>
          <w:t>5. Get Device Version</w:t>
        </w:r>
        <w:r w:rsidR="00A56159">
          <w:rPr>
            <w:noProof/>
          </w:rPr>
          <w:tab/>
        </w:r>
        <w:r>
          <w:rPr>
            <w:noProof/>
          </w:rPr>
          <w:fldChar w:fldCharType="begin"/>
        </w:r>
        <w:r w:rsidR="00A56159">
          <w:rPr>
            <w:noProof/>
          </w:rPr>
          <w:instrText xml:space="preserve"> PAGEREF _Toc524362650 \h </w:instrText>
        </w:r>
        <w:r>
          <w:rPr>
            <w:noProof/>
          </w:rPr>
        </w:r>
        <w:r>
          <w:rPr>
            <w:noProof/>
          </w:rPr>
          <w:fldChar w:fldCharType="separate"/>
        </w:r>
        <w:r w:rsidR="00A56159">
          <w:rPr>
            <w:noProof/>
          </w:rPr>
          <w:t>10</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51" w:history="1">
        <w:r w:rsidR="00A56159" w:rsidRPr="008F6F4C">
          <w:rPr>
            <w:rStyle w:val="a7"/>
            <w:noProof/>
          </w:rPr>
          <w:t>Description</w:t>
        </w:r>
        <w:r w:rsidR="00A56159">
          <w:rPr>
            <w:noProof/>
          </w:rPr>
          <w:tab/>
        </w:r>
        <w:r>
          <w:rPr>
            <w:noProof/>
          </w:rPr>
          <w:fldChar w:fldCharType="begin"/>
        </w:r>
        <w:r w:rsidR="00A56159">
          <w:rPr>
            <w:noProof/>
          </w:rPr>
          <w:instrText xml:space="preserve"> PAGEREF _Toc524362651 \h </w:instrText>
        </w:r>
        <w:r>
          <w:rPr>
            <w:noProof/>
          </w:rPr>
        </w:r>
        <w:r>
          <w:rPr>
            <w:noProof/>
          </w:rPr>
          <w:fldChar w:fldCharType="separate"/>
        </w:r>
        <w:r w:rsidR="00A56159">
          <w:rPr>
            <w:noProof/>
          </w:rPr>
          <w:t>10</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52" w:history="1">
        <w:r w:rsidR="00A56159" w:rsidRPr="008F6F4C">
          <w:rPr>
            <w:rStyle w:val="a7"/>
            <w:noProof/>
          </w:rPr>
          <w:t>Parameters</w:t>
        </w:r>
        <w:r w:rsidR="00A56159">
          <w:rPr>
            <w:noProof/>
          </w:rPr>
          <w:tab/>
        </w:r>
        <w:r>
          <w:rPr>
            <w:noProof/>
          </w:rPr>
          <w:fldChar w:fldCharType="begin"/>
        </w:r>
        <w:r w:rsidR="00A56159">
          <w:rPr>
            <w:noProof/>
          </w:rPr>
          <w:instrText xml:space="preserve"> PAGEREF _Toc524362652 \h </w:instrText>
        </w:r>
        <w:r>
          <w:rPr>
            <w:noProof/>
          </w:rPr>
        </w:r>
        <w:r>
          <w:rPr>
            <w:noProof/>
          </w:rPr>
          <w:fldChar w:fldCharType="separate"/>
        </w:r>
        <w:r w:rsidR="00A56159">
          <w:rPr>
            <w:noProof/>
          </w:rPr>
          <w:t>10</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53" w:history="1">
        <w:r w:rsidR="00A56159" w:rsidRPr="008F6F4C">
          <w:rPr>
            <w:rStyle w:val="a7"/>
            <w:rFonts w:ascii="微软雅黑" w:eastAsia="微软雅黑" w:hAnsi="微软雅黑" w:cs="微软雅黑"/>
            <w:noProof/>
          </w:rPr>
          <w:t>6. Get Birthday</w:t>
        </w:r>
        <w:r w:rsidR="00A56159">
          <w:rPr>
            <w:noProof/>
          </w:rPr>
          <w:tab/>
        </w:r>
        <w:r>
          <w:rPr>
            <w:noProof/>
          </w:rPr>
          <w:fldChar w:fldCharType="begin"/>
        </w:r>
        <w:r w:rsidR="00A56159">
          <w:rPr>
            <w:noProof/>
          </w:rPr>
          <w:instrText xml:space="preserve"> PAGEREF _Toc524362653 \h </w:instrText>
        </w:r>
        <w:r>
          <w:rPr>
            <w:noProof/>
          </w:rPr>
        </w:r>
        <w:r>
          <w:rPr>
            <w:noProof/>
          </w:rPr>
          <w:fldChar w:fldCharType="separate"/>
        </w:r>
        <w:r w:rsidR="00A56159">
          <w:rPr>
            <w:noProof/>
          </w:rPr>
          <w:t>10</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54" w:history="1">
        <w:r w:rsidR="00A56159" w:rsidRPr="008F6F4C">
          <w:rPr>
            <w:rStyle w:val="a7"/>
            <w:noProof/>
          </w:rPr>
          <w:t>Description</w:t>
        </w:r>
        <w:r w:rsidR="00A56159">
          <w:rPr>
            <w:noProof/>
          </w:rPr>
          <w:tab/>
        </w:r>
        <w:r>
          <w:rPr>
            <w:noProof/>
          </w:rPr>
          <w:fldChar w:fldCharType="begin"/>
        </w:r>
        <w:r w:rsidR="00A56159">
          <w:rPr>
            <w:noProof/>
          </w:rPr>
          <w:instrText xml:space="preserve"> PAGEREF _Toc524362654 \h </w:instrText>
        </w:r>
        <w:r>
          <w:rPr>
            <w:noProof/>
          </w:rPr>
        </w:r>
        <w:r>
          <w:rPr>
            <w:noProof/>
          </w:rPr>
          <w:fldChar w:fldCharType="separate"/>
        </w:r>
        <w:r w:rsidR="00A56159">
          <w:rPr>
            <w:noProof/>
          </w:rPr>
          <w:t>10</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55" w:history="1">
        <w:r w:rsidR="00A56159" w:rsidRPr="008F6F4C">
          <w:rPr>
            <w:rStyle w:val="a7"/>
            <w:noProof/>
          </w:rPr>
          <w:t>Parameters</w:t>
        </w:r>
        <w:r w:rsidR="00A56159">
          <w:rPr>
            <w:noProof/>
          </w:rPr>
          <w:tab/>
        </w:r>
        <w:r>
          <w:rPr>
            <w:noProof/>
          </w:rPr>
          <w:fldChar w:fldCharType="begin"/>
        </w:r>
        <w:r w:rsidR="00A56159">
          <w:rPr>
            <w:noProof/>
          </w:rPr>
          <w:instrText xml:space="preserve"> PAGEREF _Toc524362655 \h </w:instrText>
        </w:r>
        <w:r>
          <w:rPr>
            <w:noProof/>
          </w:rPr>
        </w:r>
        <w:r>
          <w:rPr>
            <w:noProof/>
          </w:rPr>
          <w:fldChar w:fldCharType="separate"/>
        </w:r>
        <w:r w:rsidR="00A56159">
          <w:rPr>
            <w:noProof/>
          </w:rPr>
          <w:t>10</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56" w:history="1">
        <w:r w:rsidR="00A56159" w:rsidRPr="008F6F4C">
          <w:rPr>
            <w:rStyle w:val="a7"/>
            <w:rFonts w:ascii="微软雅黑" w:eastAsia="微软雅黑" w:hAnsi="微软雅黑" w:cs="微软雅黑"/>
            <w:noProof/>
          </w:rPr>
          <w:t>7. Set Birthday</w:t>
        </w:r>
        <w:r w:rsidR="00A56159">
          <w:rPr>
            <w:noProof/>
          </w:rPr>
          <w:tab/>
        </w:r>
        <w:r>
          <w:rPr>
            <w:noProof/>
          </w:rPr>
          <w:fldChar w:fldCharType="begin"/>
        </w:r>
        <w:r w:rsidR="00A56159">
          <w:rPr>
            <w:noProof/>
          </w:rPr>
          <w:instrText xml:space="preserve"> PAGEREF _Toc524362656 \h </w:instrText>
        </w:r>
        <w:r>
          <w:rPr>
            <w:noProof/>
          </w:rPr>
        </w:r>
        <w:r>
          <w:rPr>
            <w:noProof/>
          </w:rPr>
          <w:fldChar w:fldCharType="separate"/>
        </w:r>
        <w:r w:rsidR="00A56159">
          <w:rPr>
            <w:noProof/>
          </w:rPr>
          <w:t>10</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57" w:history="1">
        <w:r w:rsidR="00A56159" w:rsidRPr="008F6F4C">
          <w:rPr>
            <w:rStyle w:val="a7"/>
            <w:noProof/>
          </w:rPr>
          <w:t>Description</w:t>
        </w:r>
        <w:r w:rsidR="00A56159">
          <w:rPr>
            <w:noProof/>
          </w:rPr>
          <w:tab/>
        </w:r>
        <w:r>
          <w:rPr>
            <w:noProof/>
          </w:rPr>
          <w:fldChar w:fldCharType="begin"/>
        </w:r>
        <w:r w:rsidR="00A56159">
          <w:rPr>
            <w:noProof/>
          </w:rPr>
          <w:instrText xml:space="preserve"> PAGEREF _Toc524362657 \h </w:instrText>
        </w:r>
        <w:r>
          <w:rPr>
            <w:noProof/>
          </w:rPr>
        </w:r>
        <w:r>
          <w:rPr>
            <w:noProof/>
          </w:rPr>
          <w:fldChar w:fldCharType="separate"/>
        </w:r>
        <w:r w:rsidR="00A56159">
          <w:rPr>
            <w:noProof/>
          </w:rPr>
          <w:t>10</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58" w:history="1">
        <w:r w:rsidR="00A56159" w:rsidRPr="008F6F4C">
          <w:rPr>
            <w:rStyle w:val="a7"/>
            <w:noProof/>
          </w:rPr>
          <w:t>Parameters</w:t>
        </w:r>
        <w:r w:rsidR="00A56159">
          <w:rPr>
            <w:noProof/>
          </w:rPr>
          <w:tab/>
        </w:r>
        <w:r>
          <w:rPr>
            <w:noProof/>
          </w:rPr>
          <w:fldChar w:fldCharType="begin"/>
        </w:r>
        <w:r w:rsidR="00A56159">
          <w:rPr>
            <w:noProof/>
          </w:rPr>
          <w:instrText xml:space="preserve"> PAGEREF _Toc524362658 \h </w:instrText>
        </w:r>
        <w:r>
          <w:rPr>
            <w:noProof/>
          </w:rPr>
        </w:r>
        <w:r>
          <w:rPr>
            <w:noProof/>
          </w:rPr>
          <w:fldChar w:fldCharType="separate"/>
        </w:r>
        <w:r w:rsidR="00A56159">
          <w:rPr>
            <w:noProof/>
          </w:rPr>
          <w:t>11</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59" w:history="1">
        <w:r w:rsidR="00A56159" w:rsidRPr="008F6F4C">
          <w:rPr>
            <w:rStyle w:val="a7"/>
            <w:rFonts w:ascii="微软雅黑" w:eastAsia="微软雅黑" w:hAnsi="微软雅黑" w:cs="微软雅黑"/>
            <w:noProof/>
          </w:rPr>
          <w:t>8. Get Alarm</w:t>
        </w:r>
        <w:r w:rsidR="00A56159">
          <w:rPr>
            <w:noProof/>
          </w:rPr>
          <w:tab/>
        </w:r>
        <w:r>
          <w:rPr>
            <w:noProof/>
          </w:rPr>
          <w:fldChar w:fldCharType="begin"/>
        </w:r>
        <w:r w:rsidR="00A56159">
          <w:rPr>
            <w:noProof/>
          </w:rPr>
          <w:instrText xml:space="preserve"> PAGEREF _Toc524362659 \h </w:instrText>
        </w:r>
        <w:r>
          <w:rPr>
            <w:noProof/>
          </w:rPr>
        </w:r>
        <w:r>
          <w:rPr>
            <w:noProof/>
          </w:rPr>
          <w:fldChar w:fldCharType="separate"/>
        </w:r>
        <w:r w:rsidR="00A56159">
          <w:rPr>
            <w:noProof/>
          </w:rPr>
          <w:t>11</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60" w:history="1">
        <w:r w:rsidR="00A56159" w:rsidRPr="008F6F4C">
          <w:rPr>
            <w:rStyle w:val="a7"/>
            <w:noProof/>
          </w:rPr>
          <w:t>Description</w:t>
        </w:r>
        <w:r w:rsidR="00A56159">
          <w:rPr>
            <w:noProof/>
          </w:rPr>
          <w:tab/>
        </w:r>
        <w:r>
          <w:rPr>
            <w:noProof/>
          </w:rPr>
          <w:fldChar w:fldCharType="begin"/>
        </w:r>
        <w:r w:rsidR="00A56159">
          <w:rPr>
            <w:noProof/>
          </w:rPr>
          <w:instrText xml:space="preserve"> PAGEREF _Toc524362660 \h </w:instrText>
        </w:r>
        <w:r>
          <w:rPr>
            <w:noProof/>
          </w:rPr>
        </w:r>
        <w:r>
          <w:rPr>
            <w:noProof/>
          </w:rPr>
          <w:fldChar w:fldCharType="separate"/>
        </w:r>
        <w:r w:rsidR="00A56159">
          <w:rPr>
            <w:noProof/>
          </w:rPr>
          <w:t>11</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61" w:history="1">
        <w:r w:rsidR="00A56159" w:rsidRPr="008F6F4C">
          <w:rPr>
            <w:rStyle w:val="a7"/>
            <w:noProof/>
          </w:rPr>
          <w:t>Parameters</w:t>
        </w:r>
        <w:r w:rsidR="00A56159">
          <w:rPr>
            <w:noProof/>
          </w:rPr>
          <w:tab/>
        </w:r>
        <w:r>
          <w:rPr>
            <w:noProof/>
          </w:rPr>
          <w:fldChar w:fldCharType="begin"/>
        </w:r>
        <w:r w:rsidR="00A56159">
          <w:rPr>
            <w:noProof/>
          </w:rPr>
          <w:instrText xml:space="preserve"> PAGEREF _Toc524362661 \h </w:instrText>
        </w:r>
        <w:r>
          <w:rPr>
            <w:noProof/>
          </w:rPr>
        </w:r>
        <w:r>
          <w:rPr>
            <w:noProof/>
          </w:rPr>
          <w:fldChar w:fldCharType="separate"/>
        </w:r>
        <w:r w:rsidR="00A56159">
          <w:rPr>
            <w:noProof/>
          </w:rPr>
          <w:t>11</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62" w:history="1">
        <w:r w:rsidR="00A56159" w:rsidRPr="008F6F4C">
          <w:rPr>
            <w:rStyle w:val="a7"/>
            <w:rFonts w:ascii="微软雅黑" w:eastAsia="微软雅黑" w:hAnsi="微软雅黑" w:cs="微软雅黑"/>
            <w:noProof/>
          </w:rPr>
          <w:t>9. Set Alarm</w:t>
        </w:r>
        <w:r w:rsidR="00A56159">
          <w:rPr>
            <w:noProof/>
          </w:rPr>
          <w:tab/>
        </w:r>
        <w:r>
          <w:rPr>
            <w:noProof/>
          </w:rPr>
          <w:fldChar w:fldCharType="begin"/>
        </w:r>
        <w:r w:rsidR="00A56159">
          <w:rPr>
            <w:noProof/>
          </w:rPr>
          <w:instrText xml:space="preserve"> PAGEREF _Toc524362662 \h </w:instrText>
        </w:r>
        <w:r>
          <w:rPr>
            <w:noProof/>
          </w:rPr>
        </w:r>
        <w:r>
          <w:rPr>
            <w:noProof/>
          </w:rPr>
          <w:fldChar w:fldCharType="separate"/>
        </w:r>
        <w:r w:rsidR="00A56159">
          <w:rPr>
            <w:noProof/>
          </w:rPr>
          <w:t>11</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63" w:history="1">
        <w:r w:rsidR="00A56159" w:rsidRPr="008F6F4C">
          <w:rPr>
            <w:rStyle w:val="a7"/>
            <w:noProof/>
          </w:rPr>
          <w:t>Description</w:t>
        </w:r>
        <w:r w:rsidR="00A56159">
          <w:rPr>
            <w:noProof/>
          </w:rPr>
          <w:tab/>
        </w:r>
        <w:r>
          <w:rPr>
            <w:noProof/>
          </w:rPr>
          <w:fldChar w:fldCharType="begin"/>
        </w:r>
        <w:r w:rsidR="00A56159">
          <w:rPr>
            <w:noProof/>
          </w:rPr>
          <w:instrText xml:space="preserve"> PAGEREF _Toc524362663 \h </w:instrText>
        </w:r>
        <w:r>
          <w:rPr>
            <w:noProof/>
          </w:rPr>
        </w:r>
        <w:r>
          <w:rPr>
            <w:noProof/>
          </w:rPr>
          <w:fldChar w:fldCharType="separate"/>
        </w:r>
        <w:r w:rsidR="00A56159">
          <w:rPr>
            <w:noProof/>
          </w:rPr>
          <w:t>11</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64" w:history="1">
        <w:r w:rsidR="00A56159" w:rsidRPr="008F6F4C">
          <w:rPr>
            <w:rStyle w:val="a7"/>
            <w:noProof/>
          </w:rPr>
          <w:t>Parameters</w:t>
        </w:r>
        <w:r w:rsidR="00A56159">
          <w:rPr>
            <w:noProof/>
          </w:rPr>
          <w:tab/>
        </w:r>
        <w:r>
          <w:rPr>
            <w:noProof/>
          </w:rPr>
          <w:fldChar w:fldCharType="begin"/>
        </w:r>
        <w:r w:rsidR="00A56159">
          <w:rPr>
            <w:noProof/>
          </w:rPr>
          <w:instrText xml:space="preserve"> PAGEREF _Toc524362664 \h </w:instrText>
        </w:r>
        <w:r>
          <w:rPr>
            <w:noProof/>
          </w:rPr>
        </w:r>
        <w:r>
          <w:rPr>
            <w:noProof/>
          </w:rPr>
          <w:fldChar w:fldCharType="separate"/>
        </w:r>
        <w:r w:rsidR="00A56159">
          <w:rPr>
            <w:noProof/>
          </w:rPr>
          <w:t>11</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65" w:history="1">
        <w:r w:rsidR="00A56159" w:rsidRPr="008F6F4C">
          <w:rPr>
            <w:rStyle w:val="a7"/>
            <w:rFonts w:ascii="微软雅黑" w:eastAsia="微软雅黑" w:hAnsi="微软雅黑" w:cs="微软雅黑"/>
            <w:noProof/>
          </w:rPr>
          <w:t>10. Get Sleep Data (Real-time)</w:t>
        </w:r>
        <w:r w:rsidR="00A56159">
          <w:rPr>
            <w:noProof/>
          </w:rPr>
          <w:tab/>
        </w:r>
        <w:r>
          <w:rPr>
            <w:noProof/>
          </w:rPr>
          <w:fldChar w:fldCharType="begin"/>
        </w:r>
        <w:r w:rsidR="00A56159">
          <w:rPr>
            <w:noProof/>
          </w:rPr>
          <w:instrText xml:space="preserve"> PAGEREF _Toc524362665 \h </w:instrText>
        </w:r>
        <w:r>
          <w:rPr>
            <w:noProof/>
          </w:rPr>
        </w:r>
        <w:r>
          <w:rPr>
            <w:noProof/>
          </w:rPr>
          <w:fldChar w:fldCharType="separate"/>
        </w:r>
        <w:r w:rsidR="00A56159">
          <w:rPr>
            <w:noProof/>
          </w:rPr>
          <w:t>12</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66" w:history="1">
        <w:r w:rsidR="00A56159" w:rsidRPr="008F6F4C">
          <w:rPr>
            <w:rStyle w:val="a7"/>
            <w:noProof/>
          </w:rPr>
          <w:t>Description</w:t>
        </w:r>
        <w:r w:rsidR="00A56159">
          <w:rPr>
            <w:noProof/>
          </w:rPr>
          <w:tab/>
        </w:r>
        <w:r>
          <w:rPr>
            <w:noProof/>
          </w:rPr>
          <w:fldChar w:fldCharType="begin"/>
        </w:r>
        <w:r w:rsidR="00A56159">
          <w:rPr>
            <w:noProof/>
          </w:rPr>
          <w:instrText xml:space="preserve"> PAGEREF _Toc524362666 \h </w:instrText>
        </w:r>
        <w:r>
          <w:rPr>
            <w:noProof/>
          </w:rPr>
        </w:r>
        <w:r>
          <w:rPr>
            <w:noProof/>
          </w:rPr>
          <w:fldChar w:fldCharType="separate"/>
        </w:r>
        <w:r w:rsidR="00A56159">
          <w:rPr>
            <w:noProof/>
          </w:rPr>
          <w:t>12</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67" w:history="1">
        <w:r w:rsidR="00A56159" w:rsidRPr="008F6F4C">
          <w:rPr>
            <w:rStyle w:val="a7"/>
            <w:noProof/>
          </w:rPr>
          <w:t>Parameters</w:t>
        </w:r>
        <w:r w:rsidR="00A56159">
          <w:rPr>
            <w:noProof/>
          </w:rPr>
          <w:tab/>
        </w:r>
        <w:r>
          <w:rPr>
            <w:noProof/>
          </w:rPr>
          <w:fldChar w:fldCharType="begin"/>
        </w:r>
        <w:r w:rsidR="00A56159">
          <w:rPr>
            <w:noProof/>
          </w:rPr>
          <w:instrText xml:space="preserve"> PAGEREF _Toc524362667 \h </w:instrText>
        </w:r>
        <w:r>
          <w:rPr>
            <w:noProof/>
          </w:rPr>
        </w:r>
        <w:r>
          <w:rPr>
            <w:noProof/>
          </w:rPr>
          <w:fldChar w:fldCharType="separate"/>
        </w:r>
        <w:r w:rsidR="00A56159">
          <w:rPr>
            <w:noProof/>
          </w:rPr>
          <w:t>12</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68" w:history="1">
        <w:r w:rsidR="00A56159" w:rsidRPr="008F6F4C">
          <w:rPr>
            <w:rStyle w:val="a7"/>
            <w:rFonts w:ascii="微软雅黑" w:eastAsia="微软雅黑" w:hAnsi="微软雅黑" w:cs="微软雅黑"/>
            <w:noProof/>
          </w:rPr>
          <w:t>11. Stop Getting Data(Real-time)</w:t>
        </w:r>
        <w:r w:rsidR="00A56159">
          <w:rPr>
            <w:noProof/>
          </w:rPr>
          <w:tab/>
        </w:r>
        <w:r>
          <w:rPr>
            <w:noProof/>
          </w:rPr>
          <w:fldChar w:fldCharType="begin"/>
        </w:r>
        <w:r w:rsidR="00A56159">
          <w:rPr>
            <w:noProof/>
          </w:rPr>
          <w:instrText xml:space="preserve"> PAGEREF _Toc524362668 \h </w:instrText>
        </w:r>
        <w:r>
          <w:rPr>
            <w:noProof/>
          </w:rPr>
        </w:r>
        <w:r>
          <w:rPr>
            <w:noProof/>
          </w:rPr>
          <w:fldChar w:fldCharType="separate"/>
        </w:r>
        <w:r w:rsidR="00A56159">
          <w:rPr>
            <w:noProof/>
          </w:rPr>
          <w:t>12</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69" w:history="1">
        <w:r w:rsidR="00A56159" w:rsidRPr="008F6F4C">
          <w:rPr>
            <w:rStyle w:val="a7"/>
            <w:noProof/>
          </w:rPr>
          <w:t>Description</w:t>
        </w:r>
        <w:r w:rsidR="00A56159">
          <w:rPr>
            <w:noProof/>
          </w:rPr>
          <w:tab/>
        </w:r>
        <w:r>
          <w:rPr>
            <w:noProof/>
          </w:rPr>
          <w:fldChar w:fldCharType="begin"/>
        </w:r>
        <w:r w:rsidR="00A56159">
          <w:rPr>
            <w:noProof/>
          </w:rPr>
          <w:instrText xml:space="preserve"> PAGEREF _Toc524362669 \h </w:instrText>
        </w:r>
        <w:r>
          <w:rPr>
            <w:noProof/>
          </w:rPr>
        </w:r>
        <w:r>
          <w:rPr>
            <w:noProof/>
          </w:rPr>
          <w:fldChar w:fldCharType="separate"/>
        </w:r>
        <w:r w:rsidR="00A56159">
          <w:rPr>
            <w:noProof/>
          </w:rPr>
          <w:t>12</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70" w:history="1">
        <w:r w:rsidR="00A56159" w:rsidRPr="008F6F4C">
          <w:rPr>
            <w:rStyle w:val="a7"/>
            <w:noProof/>
          </w:rPr>
          <w:t>Parameters</w:t>
        </w:r>
        <w:r w:rsidR="00A56159">
          <w:rPr>
            <w:noProof/>
          </w:rPr>
          <w:tab/>
        </w:r>
        <w:r>
          <w:rPr>
            <w:noProof/>
          </w:rPr>
          <w:fldChar w:fldCharType="begin"/>
        </w:r>
        <w:r w:rsidR="00A56159">
          <w:rPr>
            <w:noProof/>
          </w:rPr>
          <w:instrText xml:space="preserve"> PAGEREF _Toc524362670 \h </w:instrText>
        </w:r>
        <w:r>
          <w:rPr>
            <w:noProof/>
          </w:rPr>
        </w:r>
        <w:r>
          <w:rPr>
            <w:noProof/>
          </w:rPr>
          <w:fldChar w:fldCharType="separate"/>
        </w:r>
        <w:r w:rsidR="00A56159">
          <w:rPr>
            <w:noProof/>
          </w:rPr>
          <w:t>12</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71" w:history="1">
        <w:r w:rsidR="00A56159" w:rsidRPr="008F6F4C">
          <w:rPr>
            <w:rStyle w:val="a7"/>
            <w:rFonts w:ascii="微软雅黑" w:eastAsia="微软雅黑" w:hAnsi="微软雅黑" w:cs="微软雅黑"/>
            <w:noProof/>
          </w:rPr>
          <w:t>12. Get 24 hours Sleep Report</w:t>
        </w:r>
        <w:r w:rsidR="00A56159">
          <w:rPr>
            <w:noProof/>
          </w:rPr>
          <w:tab/>
        </w:r>
        <w:r>
          <w:rPr>
            <w:noProof/>
          </w:rPr>
          <w:fldChar w:fldCharType="begin"/>
        </w:r>
        <w:r w:rsidR="00A56159">
          <w:rPr>
            <w:noProof/>
          </w:rPr>
          <w:instrText xml:space="preserve"> PAGEREF _Toc524362671 \h </w:instrText>
        </w:r>
        <w:r>
          <w:rPr>
            <w:noProof/>
          </w:rPr>
        </w:r>
        <w:r>
          <w:rPr>
            <w:noProof/>
          </w:rPr>
          <w:fldChar w:fldCharType="separate"/>
        </w:r>
        <w:r w:rsidR="00A56159">
          <w:rPr>
            <w:noProof/>
          </w:rPr>
          <w:t>12</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72" w:history="1">
        <w:r w:rsidR="00A56159" w:rsidRPr="008F6F4C">
          <w:rPr>
            <w:rStyle w:val="a7"/>
            <w:noProof/>
          </w:rPr>
          <w:t>Description</w:t>
        </w:r>
        <w:r w:rsidR="00A56159">
          <w:rPr>
            <w:noProof/>
          </w:rPr>
          <w:tab/>
        </w:r>
        <w:r>
          <w:rPr>
            <w:noProof/>
          </w:rPr>
          <w:fldChar w:fldCharType="begin"/>
        </w:r>
        <w:r w:rsidR="00A56159">
          <w:rPr>
            <w:noProof/>
          </w:rPr>
          <w:instrText xml:space="preserve"> PAGEREF _Toc524362672 \h </w:instrText>
        </w:r>
        <w:r>
          <w:rPr>
            <w:noProof/>
          </w:rPr>
        </w:r>
        <w:r>
          <w:rPr>
            <w:noProof/>
          </w:rPr>
          <w:fldChar w:fldCharType="separate"/>
        </w:r>
        <w:r w:rsidR="00A56159">
          <w:rPr>
            <w:noProof/>
          </w:rPr>
          <w:t>12</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73" w:history="1">
        <w:r w:rsidR="00A56159" w:rsidRPr="008F6F4C">
          <w:rPr>
            <w:rStyle w:val="a7"/>
            <w:noProof/>
          </w:rPr>
          <w:t>Parameters</w:t>
        </w:r>
        <w:r w:rsidR="00A56159">
          <w:rPr>
            <w:noProof/>
          </w:rPr>
          <w:tab/>
        </w:r>
        <w:r>
          <w:rPr>
            <w:noProof/>
          </w:rPr>
          <w:fldChar w:fldCharType="begin"/>
        </w:r>
        <w:r w:rsidR="00A56159">
          <w:rPr>
            <w:noProof/>
          </w:rPr>
          <w:instrText xml:space="preserve"> PAGEREF _Toc524362673 \h </w:instrText>
        </w:r>
        <w:r>
          <w:rPr>
            <w:noProof/>
          </w:rPr>
        </w:r>
        <w:r>
          <w:rPr>
            <w:noProof/>
          </w:rPr>
          <w:fldChar w:fldCharType="separate"/>
        </w:r>
        <w:r w:rsidR="00A56159">
          <w:rPr>
            <w:noProof/>
          </w:rPr>
          <w:t>13</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74" w:history="1">
        <w:r w:rsidR="00A56159" w:rsidRPr="008F6F4C">
          <w:rPr>
            <w:rStyle w:val="a7"/>
            <w:rFonts w:ascii="微软雅黑" w:eastAsia="微软雅黑" w:hAnsi="微软雅黑" w:cs="微软雅黑"/>
            <w:noProof/>
          </w:rPr>
          <w:t>13. Get Sleep Reports</w:t>
        </w:r>
        <w:r w:rsidR="00A56159">
          <w:rPr>
            <w:noProof/>
          </w:rPr>
          <w:tab/>
        </w:r>
        <w:r>
          <w:rPr>
            <w:noProof/>
          </w:rPr>
          <w:fldChar w:fldCharType="begin"/>
        </w:r>
        <w:r w:rsidR="00A56159">
          <w:rPr>
            <w:noProof/>
          </w:rPr>
          <w:instrText xml:space="preserve"> PAGEREF _Toc524362674 \h </w:instrText>
        </w:r>
        <w:r>
          <w:rPr>
            <w:noProof/>
          </w:rPr>
        </w:r>
        <w:r>
          <w:rPr>
            <w:noProof/>
          </w:rPr>
          <w:fldChar w:fldCharType="separate"/>
        </w:r>
        <w:r w:rsidR="00A56159">
          <w:rPr>
            <w:noProof/>
          </w:rPr>
          <w:t>13</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75" w:history="1">
        <w:r w:rsidR="00A56159" w:rsidRPr="008F6F4C">
          <w:rPr>
            <w:rStyle w:val="a7"/>
            <w:noProof/>
          </w:rPr>
          <w:t>Description</w:t>
        </w:r>
        <w:r w:rsidR="00A56159">
          <w:rPr>
            <w:noProof/>
          </w:rPr>
          <w:tab/>
        </w:r>
        <w:r>
          <w:rPr>
            <w:noProof/>
          </w:rPr>
          <w:fldChar w:fldCharType="begin"/>
        </w:r>
        <w:r w:rsidR="00A56159">
          <w:rPr>
            <w:noProof/>
          </w:rPr>
          <w:instrText xml:space="preserve"> PAGEREF _Toc524362675 \h </w:instrText>
        </w:r>
        <w:r>
          <w:rPr>
            <w:noProof/>
          </w:rPr>
        </w:r>
        <w:r>
          <w:rPr>
            <w:noProof/>
          </w:rPr>
          <w:fldChar w:fldCharType="separate"/>
        </w:r>
        <w:r w:rsidR="00A56159">
          <w:rPr>
            <w:noProof/>
          </w:rPr>
          <w:t>13</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76" w:history="1">
        <w:r w:rsidR="00A56159" w:rsidRPr="008F6F4C">
          <w:rPr>
            <w:rStyle w:val="a7"/>
            <w:noProof/>
          </w:rPr>
          <w:t>Parameters</w:t>
        </w:r>
        <w:r w:rsidR="00A56159">
          <w:rPr>
            <w:noProof/>
          </w:rPr>
          <w:tab/>
        </w:r>
        <w:r>
          <w:rPr>
            <w:noProof/>
          </w:rPr>
          <w:fldChar w:fldCharType="begin"/>
        </w:r>
        <w:r w:rsidR="00A56159">
          <w:rPr>
            <w:noProof/>
          </w:rPr>
          <w:instrText xml:space="preserve"> PAGEREF _Toc524362676 \h </w:instrText>
        </w:r>
        <w:r>
          <w:rPr>
            <w:noProof/>
          </w:rPr>
        </w:r>
        <w:r>
          <w:rPr>
            <w:noProof/>
          </w:rPr>
          <w:fldChar w:fldCharType="separate"/>
        </w:r>
        <w:r w:rsidR="00A56159">
          <w:rPr>
            <w:noProof/>
          </w:rPr>
          <w:t>13</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77" w:history="1">
        <w:r w:rsidR="00A56159" w:rsidRPr="008F6F4C">
          <w:rPr>
            <w:rStyle w:val="a7"/>
            <w:rFonts w:ascii="微软雅黑" w:eastAsia="微软雅黑" w:hAnsi="微软雅黑" w:cs="微软雅黑"/>
            <w:noProof/>
          </w:rPr>
          <w:t>14. Firmware Update 1</w:t>
        </w:r>
        <w:r w:rsidR="00A56159">
          <w:rPr>
            <w:noProof/>
          </w:rPr>
          <w:tab/>
        </w:r>
        <w:r>
          <w:rPr>
            <w:noProof/>
          </w:rPr>
          <w:fldChar w:fldCharType="begin"/>
        </w:r>
        <w:r w:rsidR="00A56159">
          <w:rPr>
            <w:noProof/>
          </w:rPr>
          <w:instrText xml:space="preserve"> PAGEREF _Toc524362677 \h </w:instrText>
        </w:r>
        <w:r>
          <w:rPr>
            <w:noProof/>
          </w:rPr>
        </w:r>
        <w:r>
          <w:rPr>
            <w:noProof/>
          </w:rPr>
          <w:fldChar w:fldCharType="separate"/>
        </w:r>
        <w:r w:rsidR="00A56159">
          <w:rPr>
            <w:noProof/>
          </w:rPr>
          <w:t>13</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78" w:history="1">
        <w:r w:rsidR="00A56159" w:rsidRPr="008F6F4C">
          <w:rPr>
            <w:rStyle w:val="a7"/>
            <w:noProof/>
          </w:rPr>
          <w:t>Description</w:t>
        </w:r>
        <w:r w:rsidR="00A56159">
          <w:rPr>
            <w:noProof/>
          </w:rPr>
          <w:tab/>
        </w:r>
        <w:r>
          <w:rPr>
            <w:noProof/>
          </w:rPr>
          <w:fldChar w:fldCharType="begin"/>
        </w:r>
        <w:r w:rsidR="00A56159">
          <w:rPr>
            <w:noProof/>
          </w:rPr>
          <w:instrText xml:space="preserve"> PAGEREF _Toc524362678 \h </w:instrText>
        </w:r>
        <w:r>
          <w:rPr>
            <w:noProof/>
          </w:rPr>
        </w:r>
        <w:r>
          <w:rPr>
            <w:noProof/>
          </w:rPr>
          <w:fldChar w:fldCharType="separate"/>
        </w:r>
        <w:r w:rsidR="00A56159">
          <w:rPr>
            <w:noProof/>
          </w:rPr>
          <w:t>13</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79" w:history="1">
        <w:r w:rsidR="00A56159" w:rsidRPr="008F6F4C">
          <w:rPr>
            <w:rStyle w:val="a7"/>
            <w:noProof/>
          </w:rPr>
          <w:t>Parameters</w:t>
        </w:r>
        <w:r w:rsidR="00A56159">
          <w:rPr>
            <w:noProof/>
          </w:rPr>
          <w:tab/>
        </w:r>
        <w:r>
          <w:rPr>
            <w:noProof/>
          </w:rPr>
          <w:fldChar w:fldCharType="begin"/>
        </w:r>
        <w:r w:rsidR="00A56159">
          <w:rPr>
            <w:noProof/>
          </w:rPr>
          <w:instrText xml:space="preserve"> PAGEREF _Toc524362679 \h </w:instrText>
        </w:r>
        <w:r>
          <w:rPr>
            <w:noProof/>
          </w:rPr>
        </w:r>
        <w:r>
          <w:rPr>
            <w:noProof/>
          </w:rPr>
          <w:fldChar w:fldCharType="separate"/>
        </w:r>
        <w:r w:rsidR="00A56159">
          <w:rPr>
            <w:noProof/>
          </w:rPr>
          <w:t>13</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80" w:history="1">
        <w:r w:rsidR="00A56159" w:rsidRPr="008F6F4C">
          <w:rPr>
            <w:rStyle w:val="a7"/>
            <w:rFonts w:ascii="微软雅黑" w:eastAsia="微软雅黑" w:hAnsi="微软雅黑" w:cs="微软雅黑"/>
            <w:noProof/>
          </w:rPr>
          <w:t>15. Firmware Update 2</w:t>
        </w:r>
        <w:r w:rsidR="00A56159">
          <w:rPr>
            <w:noProof/>
          </w:rPr>
          <w:tab/>
        </w:r>
        <w:r>
          <w:rPr>
            <w:noProof/>
          </w:rPr>
          <w:fldChar w:fldCharType="begin"/>
        </w:r>
        <w:r w:rsidR="00A56159">
          <w:rPr>
            <w:noProof/>
          </w:rPr>
          <w:instrText xml:space="preserve"> PAGEREF _Toc524362680 \h </w:instrText>
        </w:r>
        <w:r>
          <w:rPr>
            <w:noProof/>
          </w:rPr>
        </w:r>
        <w:r>
          <w:rPr>
            <w:noProof/>
          </w:rPr>
          <w:fldChar w:fldCharType="separate"/>
        </w:r>
        <w:r w:rsidR="00A56159">
          <w:rPr>
            <w:noProof/>
          </w:rPr>
          <w:t>14</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81" w:history="1">
        <w:r w:rsidR="00A56159" w:rsidRPr="008F6F4C">
          <w:rPr>
            <w:rStyle w:val="a7"/>
            <w:noProof/>
          </w:rPr>
          <w:t>Description</w:t>
        </w:r>
        <w:r w:rsidR="00A56159">
          <w:rPr>
            <w:noProof/>
          </w:rPr>
          <w:tab/>
        </w:r>
        <w:r>
          <w:rPr>
            <w:noProof/>
          </w:rPr>
          <w:fldChar w:fldCharType="begin"/>
        </w:r>
        <w:r w:rsidR="00A56159">
          <w:rPr>
            <w:noProof/>
          </w:rPr>
          <w:instrText xml:space="preserve"> PAGEREF _Toc524362681 \h </w:instrText>
        </w:r>
        <w:r>
          <w:rPr>
            <w:noProof/>
          </w:rPr>
        </w:r>
        <w:r>
          <w:rPr>
            <w:noProof/>
          </w:rPr>
          <w:fldChar w:fldCharType="separate"/>
        </w:r>
        <w:r w:rsidR="00A56159">
          <w:rPr>
            <w:noProof/>
          </w:rPr>
          <w:t>14</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82" w:history="1">
        <w:r w:rsidR="00A56159" w:rsidRPr="008F6F4C">
          <w:rPr>
            <w:rStyle w:val="a7"/>
            <w:noProof/>
          </w:rPr>
          <w:t>Parameters</w:t>
        </w:r>
        <w:r w:rsidR="00A56159">
          <w:rPr>
            <w:noProof/>
          </w:rPr>
          <w:tab/>
        </w:r>
        <w:r>
          <w:rPr>
            <w:noProof/>
          </w:rPr>
          <w:fldChar w:fldCharType="begin"/>
        </w:r>
        <w:r w:rsidR="00A56159">
          <w:rPr>
            <w:noProof/>
          </w:rPr>
          <w:instrText xml:space="preserve"> PAGEREF _Toc524362682 \h </w:instrText>
        </w:r>
        <w:r>
          <w:rPr>
            <w:noProof/>
          </w:rPr>
        </w:r>
        <w:r>
          <w:rPr>
            <w:noProof/>
          </w:rPr>
          <w:fldChar w:fldCharType="separate"/>
        </w:r>
        <w:r w:rsidR="00A56159">
          <w:rPr>
            <w:noProof/>
          </w:rPr>
          <w:t>14</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83" w:history="1">
        <w:r w:rsidR="00A56159" w:rsidRPr="008F6F4C">
          <w:rPr>
            <w:rStyle w:val="a7"/>
            <w:rFonts w:ascii="微软雅黑" w:eastAsia="微软雅黑" w:hAnsi="微软雅黑" w:cs="微软雅黑"/>
            <w:noProof/>
          </w:rPr>
          <w:t>16. Restore factory settings</w:t>
        </w:r>
        <w:r w:rsidR="00A56159">
          <w:rPr>
            <w:noProof/>
          </w:rPr>
          <w:tab/>
        </w:r>
        <w:r>
          <w:rPr>
            <w:noProof/>
          </w:rPr>
          <w:fldChar w:fldCharType="begin"/>
        </w:r>
        <w:r w:rsidR="00A56159">
          <w:rPr>
            <w:noProof/>
          </w:rPr>
          <w:instrText xml:space="preserve"> PAGEREF _Toc524362683 \h </w:instrText>
        </w:r>
        <w:r>
          <w:rPr>
            <w:noProof/>
          </w:rPr>
        </w:r>
        <w:r>
          <w:rPr>
            <w:noProof/>
          </w:rPr>
          <w:fldChar w:fldCharType="separate"/>
        </w:r>
        <w:r w:rsidR="00A56159">
          <w:rPr>
            <w:noProof/>
          </w:rPr>
          <w:t>14</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84" w:history="1">
        <w:r w:rsidR="00A56159" w:rsidRPr="008F6F4C">
          <w:rPr>
            <w:rStyle w:val="a7"/>
            <w:noProof/>
          </w:rPr>
          <w:t>Description</w:t>
        </w:r>
        <w:r w:rsidR="00A56159">
          <w:rPr>
            <w:noProof/>
          </w:rPr>
          <w:tab/>
        </w:r>
        <w:r>
          <w:rPr>
            <w:noProof/>
          </w:rPr>
          <w:fldChar w:fldCharType="begin"/>
        </w:r>
        <w:r w:rsidR="00A56159">
          <w:rPr>
            <w:noProof/>
          </w:rPr>
          <w:instrText xml:space="preserve"> PAGEREF _Toc524362684 \h </w:instrText>
        </w:r>
        <w:r>
          <w:rPr>
            <w:noProof/>
          </w:rPr>
        </w:r>
        <w:r>
          <w:rPr>
            <w:noProof/>
          </w:rPr>
          <w:fldChar w:fldCharType="separate"/>
        </w:r>
        <w:r w:rsidR="00A56159">
          <w:rPr>
            <w:noProof/>
          </w:rPr>
          <w:t>14</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85" w:history="1">
        <w:r w:rsidR="00A56159" w:rsidRPr="008F6F4C">
          <w:rPr>
            <w:rStyle w:val="a7"/>
            <w:noProof/>
          </w:rPr>
          <w:t>Parameters</w:t>
        </w:r>
        <w:r w:rsidR="00A56159">
          <w:rPr>
            <w:noProof/>
          </w:rPr>
          <w:tab/>
        </w:r>
        <w:r>
          <w:rPr>
            <w:noProof/>
          </w:rPr>
          <w:fldChar w:fldCharType="begin"/>
        </w:r>
        <w:r w:rsidR="00A56159">
          <w:rPr>
            <w:noProof/>
          </w:rPr>
          <w:instrText xml:space="preserve"> PAGEREF _Toc524362685 \h </w:instrText>
        </w:r>
        <w:r>
          <w:rPr>
            <w:noProof/>
          </w:rPr>
        </w:r>
        <w:r>
          <w:rPr>
            <w:noProof/>
          </w:rPr>
          <w:fldChar w:fldCharType="separate"/>
        </w:r>
        <w:r w:rsidR="00A56159">
          <w:rPr>
            <w:noProof/>
          </w:rPr>
          <w:t>14</w:t>
        </w:r>
        <w:r>
          <w:rPr>
            <w:noProof/>
          </w:rPr>
          <w:fldChar w:fldCharType="end"/>
        </w:r>
      </w:hyperlink>
    </w:p>
    <w:p w:rsidR="00A56159" w:rsidRDefault="00A96352">
      <w:pPr>
        <w:pStyle w:val="10"/>
        <w:tabs>
          <w:tab w:val="right" w:leader="dot" w:pos="8296"/>
        </w:tabs>
        <w:rPr>
          <w:rFonts w:asciiTheme="minorHAnsi" w:eastAsiaTheme="minorEastAsia" w:hAnsiTheme="minorHAnsi" w:cstheme="minorBidi"/>
          <w:noProof/>
          <w:szCs w:val="22"/>
        </w:rPr>
      </w:pPr>
      <w:hyperlink w:anchor="_Toc524362686" w:history="1">
        <w:r w:rsidR="00A56159" w:rsidRPr="008F6F4C">
          <w:rPr>
            <w:rStyle w:val="a7"/>
            <w:rFonts w:ascii="微软雅黑" w:eastAsia="微软雅黑" w:hAnsi="微软雅黑" w:cs="微软雅黑"/>
            <w:noProof/>
          </w:rPr>
          <w:t>Object Description</w:t>
        </w:r>
        <w:r w:rsidR="00A56159">
          <w:rPr>
            <w:noProof/>
          </w:rPr>
          <w:tab/>
        </w:r>
        <w:r>
          <w:rPr>
            <w:noProof/>
          </w:rPr>
          <w:fldChar w:fldCharType="begin"/>
        </w:r>
        <w:r w:rsidR="00A56159">
          <w:rPr>
            <w:noProof/>
          </w:rPr>
          <w:instrText xml:space="preserve"> PAGEREF _Toc524362686 \h </w:instrText>
        </w:r>
        <w:r>
          <w:rPr>
            <w:noProof/>
          </w:rPr>
        </w:r>
        <w:r>
          <w:rPr>
            <w:noProof/>
          </w:rPr>
          <w:fldChar w:fldCharType="separate"/>
        </w:r>
        <w:r w:rsidR="00A56159">
          <w:rPr>
            <w:noProof/>
          </w:rPr>
          <w:t>15</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87" w:history="1">
        <w:r w:rsidR="00A56159" w:rsidRPr="008F6F4C">
          <w:rPr>
            <w:rStyle w:val="a7"/>
            <w:noProof/>
          </w:rPr>
          <w:t>StatusCode</w:t>
        </w:r>
        <w:r w:rsidR="00A56159">
          <w:rPr>
            <w:noProof/>
          </w:rPr>
          <w:tab/>
        </w:r>
        <w:r>
          <w:rPr>
            <w:noProof/>
          </w:rPr>
          <w:fldChar w:fldCharType="begin"/>
        </w:r>
        <w:r w:rsidR="00A56159">
          <w:rPr>
            <w:noProof/>
          </w:rPr>
          <w:instrText xml:space="preserve"> PAGEREF _Toc524362687 \h </w:instrText>
        </w:r>
        <w:r>
          <w:rPr>
            <w:noProof/>
          </w:rPr>
        </w:r>
        <w:r>
          <w:rPr>
            <w:noProof/>
          </w:rPr>
          <w:fldChar w:fldCharType="separate"/>
        </w:r>
        <w:r w:rsidR="00A56159">
          <w:rPr>
            <w:noProof/>
          </w:rPr>
          <w:t>15</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88" w:history="1">
        <w:r w:rsidR="00A56159" w:rsidRPr="008F6F4C">
          <w:rPr>
            <w:rStyle w:val="a7"/>
            <w:noProof/>
          </w:rPr>
          <w:t>Description</w:t>
        </w:r>
        <w:r w:rsidR="00A56159">
          <w:rPr>
            <w:noProof/>
          </w:rPr>
          <w:tab/>
        </w:r>
        <w:r>
          <w:rPr>
            <w:noProof/>
          </w:rPr>
          <w:fldChar w:fldCharType="begin"/>
        </w:r>
        <w:r w:rsidR="00A56159">
          <w:rPr>
            <w:noProof/>
          </w:rPr>
          <w:instrText xml:space="preserve"> PAGEREF _Toc524362688 \h </w:instrText>
        </w:r>
        <w:r>
          <w:rPr>
            <w:noProof/>
          </w:rPr>
        </w:r>
        <w:r>
          <w:rPr>
            <w:noProof/>
          </w:rPr>
          <w:fldChar w:fldCharType="separate"/>
        </w:r>
        <w:r w:rsidR="00A56159">
          <w:rPr>
            <w:noProof/>
          </w:rPr>
          <w:t>15</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89" w:history="1">
        <w:r w:rsidR="00A56159" w:rsidRPr="008F6F4C">
          <w:rPr>
            <w:rStyle w:val="a7"/>
            <w:noProof/>
          </w:rPr>
          <w:t>Fields</w:t>
        </w:r>
        <w:r w:rsidR="00A56159">
          <w:rPr>
            <w:noProof/>
          </w:rPr>
          <w:tab/>
        </w:r>
        <w:r>
          <w:rPr>
            <w:noProof/>
          </w:rPr>
          <w:fldChar w:fldCharType="begin"/>
        </w:r>
        <w:r w:rsidR="00A56159">
          <w:rPr>
            <w:noProof/>
          </w:rPr>
          <w:instrText xml:space="preserve"> PAGEREF _Toc524362689 \h </w:instrText>
        </w:r>
        <w:r>
          <w:rPr>
            <w:noProof/>
          </w:rPr>
        </w:r>
        <w:r>
          <w:rPr>
            <w:noProof/>
          </w:rPr>
          <w:fldChar w:fldCharType="separate"/>
        </w:r>
        <w:r w:rsidR="00A56159">
          <w:rPr>
            <w:noProof/>
          </w:rPr>
          <w:t>15</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90" w:history="1">
        <w:r w:rsidR="00A56159" w:rsidRPr="008F6F4C">
          <w:rPr>
            <w:rStyle w:val="a7"/>
            <w:noProof/>
          </w:rPr>
          <w:t>IResultCallback&lt;T&gt;</w:t>
        </w:r>
        <w:r w:rsidR="00A56159">
          <w:rPr>
            <w:noProof/>
          </w:rPr>
          <w:tab/>
        </w:r>
        <w:r>
          <w:rPr>
            <w:noProof/>
          </w:rPr>
          <w:fldChar w:fldCharType="begin"/>
        </w:r>
        <w:r w:rsidR="00A56159">
          <w:rPr>
            <w:noProof/>
          </w:rPr>
          <w:instrText xml:space="preserve"> PAGEREF _Toc524362690 \h </w:instrText>
        </w:r>
        <w:r>
          <w:rPr>
            <w:noProof/>
          </w:rPr>
        </w:r>
        <w:r>
          <w:rPr>
            <w:noProof/>
          </w:rPr>
          <w:fldChar w:fldCharType="separate"/>
        </w:r>
        <w:r w:rsidR="00A56159">
          <w:rPr>
            <w:noProof/>
          </w:rPr>
          <w:t>15</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91" w:history="1">
        <w:r w:rsidR="00A56159" w:rsidRPr="008F6F4C">
          <w:rPr>
            <w:rStyle w:val="a7"/>
            <w:noProof/>
          </w:rPr>
          <w:t>Description</w:t>
        </w:r>
        <w:r w:rsidR="00A56159">
          <w:rPr>
            <w:noProof/>
          </w:rPr>
          <w:tab/>
        </w:r>
        <w:r>
          <w:rPr>
            <w:noProof/>
          </w:rPr>
          <w:fldChar w:fldCharType="begin"/>
        </w:r>
        <w:r w:rsidR="00A56159">
          <w:rPr>
            <w:noProof/>
          </w:rPr>
          <w:instrText xml:space="preserve"> PAGEREF _Toc524362691 \h </w:instrText>
        </w:r>
        <w:r>
          <w:rPr>
            <w:noProof/>
          </w:rPr>
        </w:r>
        <w:r>
          <w:rPr>
            <w:noProof/>
          </w:rPr>
          <w:fldChar w:fldCharType="separate"/>
        </w:r>
        <w:r w:rsidR="00A56159">
          <w:rPr>
            <w:noProof/>
          </w:rPr>
          <w:t>15</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92" w:history="1">
        <w:r w:rsidR="00A56159" w:rsidRPr="008F6F4C">
          <w:rPr>
            <w:rStyle w:val="a7"/>
            <w:noProof/>
          </w:rPr>
          <w:t>Function</w:t>
        </w:r>
        <w:r w:rsidR="00A56159">
          <w:rPr>
            <w:noProof/>
          </w:rPr>
          <w:tab/>
        </w:r>
        <w:r>
          <w:rPr>
            <w:noProof/>
          </w:rPr>
          <w:fldChar w:fldCharType="begin"/>
        </w:r>
        <w:r w:rsidR="00A56159">
          <w:rPr>
            <w:noProof/>
          </w:rPr>
          <w:instrText xml:space="preserve"> PAGEREF _Toc524362692 \h </w:instrText>
        </w:r>
        <w:r>
          <w:rPr>
            <w:noProof/>
          </w:rPr>
        </w:r>
        <w:r>
          <w:rPr>
            <w:noProof/>
          </w:rPr>
          <w:fldChar w:fldCharType="separate"/>
        </w:r>
        <w:r w:rsidR="00A56159">
          <w:rPr>
            <w:noProof/>
          </w:rPr>
          <w:t>15</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93" w:history="1">
        <w:r w:rsidR="00A56159" w:rsidRPr="008F6F4C">
          <w:rPr>
            <w:rStyle w:val="a7"/>
            <w:noProof/>
          </w:rPr>
          <w:t>CallbackData&lt;T&gt;</w:t>
        </w:r>
        <w:r w:rsidR="00A56159">
          <w:rPr>
            <w:noProof/>
          </w:rPr>
          <w:tab/>
        </w:r>
        <w:r>
          <w:rPr>
            <w:noProof/>
          </w:rPr>
          <w:fldChar w:fldCharType="begin"/>
        </w:r>
        <w:r w:rsidR="00A56159">
          <w:rPr>
            <w:noProof/>
          </w:rPr>
          <w:instrText xml:space="preserve"> PAGEREF _Toc524362693 \h </w:instrText>
        </w:r>
        <w:r>
          <w:rPr>
            <w:noProof/>
          </w:rPr>
        </w:r>
        <w:r>
          <w:rPr>
            <w:noProof/>
          </w:rPr>
          <w:fldChar w:fldCharType="separate"/>
        </w:r>
        <w:r w:rsidR="00A56159">
          <w:rPr>
            <w:noProof/>
          </w:rPr>
          <w:t>16</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94" w:history="1">
        <w:r w:rsidR="00A56159" w:rsidRPr="008F6F4C">
          <w:rPr>
            <w:rStyle w:val="a7"/>
            <w:noProof/>
          </w:rPr>
          <w:t>Description</w:t>
        </w:r>
        <w:r w:rsidR="00A56159">
          <w:rPr>
            <w:noProof/>
          </w:rPr>
          <w:tab/>
        </w:r>
        <w:r>
          <w:rPr>
            <w:noProof/>
          </w:rPr>
          <w:fldChar w:fldCharType="begin"/>
        </w:r>
        <w:r w:rsidR="00A56159">
          <w:rPr>
            <w:noProof/>
          </w:rPr>
          <w:instrText xml:space="preserve"> PAGEREF _Toc524362694 \h </w:instrText>
        </w:r>
        <w:r>
          <w:rPr>
            <w:noProof/>
          </w:rPr>
        </w:r>
        <w:r>
          <w:rPr>
            <w:noProof/>
          </w:rPr>
          <w:fldChar w:fldCharType="separate"/>
        </w:r>
        <w:r w:rsidR="00A56159">
          <w:rPr>
            <w:noProof/>
          </w:rPr>
          <w:t>16</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95" w:history="1">
        <w:r w:rsidR="00A56159" w:rsidRPr="008F6F4C">
          <w:rPr>
            <w:rStyle w:val="a7"/>
            <w:noProof/>
          </w:rPr>
          <w:t>Fields</w:t>
        </w:r>
        <w:r w:rsidR="00A56159">
          <w:rPr>
            <w:noProof/>
          </w:rPr>
          <w:tab/>
        </w:r>
        <w:r>
          <w:rPr>
            <w:noProof/>
          </w:rPr>
          <w:fldChar w:fldCharType="begin"/>
        </w:r>
        <w:r w:rsidR="00A56159">
          <w:rPr>
            <w:noProof/>
          </w:rPr>
          <w:instrText xml:space="preserve"> PAGEREF _Toc524362695 \h </w:instrText>
        </w:r>
        <w:r>
          <w:rPr>
            <w:noProof/>
          </w:rPr>
        </w:r>
        <w:r>
          <w:rPr>
            <w:noProof/>
          </w:rPr>
          <w:fldChar w:fldCharType="separate"/>
        </w:r>
        <w:r w:rsidR="00A56159">
          <w:rPr>
            <w:noProof/>
          </w:rPr>
          <w:t>16</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96" w:history="1">
        <w:r w:rsidR="00A56159" w:rsidRPr="008F6F4C">
          <w:rPr>
            <w:rStyle w:val="a7"/>
            <w:noProof/>
          </w:rPr>
          <w:t>DeviceInfo</w:t>
        </w:r>
        <w:r w:rsidR="00A56159">
          <w:rPr>
            <w:noProof/>
          </w:rPr>
          <w:tab/>
        </w:r>
        <w:r>
          <w:rPr>
            <w:noProof/>
          </w:rPr>
          <w:fldChar w:fldCharType="begin"/>
        </w:r>
        <w:r w:rsidR="00A56159">
          <w:rPr>
            <w:noProof/>
          </w:rPr>
          <w:instrText xml:space="preserve"> PAGEREF _Toc524362696 \h </w:instrText>
        </w:r>
        <w:r>
          <w:rPr>
            <w:noProof/>
          </w:rPr>
        </w:r>
        <w:r>
          <w:rPr>
            <w:noProof/>
          </w:rPr>
          <w:fldChar w:fldCharType="separate"/>
        </w:r>
        <w:r w:rsidR="00A56159">
          <w:rPr>
            <w:noProof/>
          </w:rPr>
          <w:t>16</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97" w:history="1">
        <w:r w:rsidR="00A56159" w:rsidRPr="008F6F4C">
          <w:rPr>
            <w:rStyle w:val="a7"/>
            <w:noProof/>
          </w:rPr>
          <w:t>Description</w:t>
        </w:r>
        <w:r w:rsidR="00A56159">
          <w:rPr>
            <w:noProof/>
          </w:rPr>
          <w:tab/>
        </w:r>
        <w:r>
          <w:rPr>
            <w:noProof/>
          </w:rPr>
          <w:fldChar w:fldCharType="begin"/>
        </w:r>
        <w:r w:rsidR="00A56159">
          <w:rPr>
            <w:noProof/>
          </w:rPr>
          <w:instrText xml:space="preserve"> PAGEREF _Toc524362697 \h </w:instrText>
        </w:r>
        <w:r>
          <w:rPr>
            <w:noProof/>
          </w:rPr>
        </w:r>
        <w:r>
          <w:rPr>
            <w:noProof/>
          </w:rPr>
          <w:fldChar w:fldCharType="separate"/>
        </w:r>
        <w:r w:rsidR="00A56159">
          <w:rPr>
            <w:noProof/>
          </w:rPr>
          <w:t>16</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698" w:history="1">
        <w:r w:rsidR="00A56159" w:rsidRPr="008F6F4C">
          <w:rPr>
            <w:rStyle w:val="a7"/>
            <w:noProof/>
          </w:rPr>
          <w:t>Fields</w:t>
        </w:r>
        <w:r w:rsidR="00A56159">
          <w:rPr>
            <w:noProof/>
          </w:rPr>
          <w:tab/>
        </w:r>
        <w:r>
          <w:rPr>
            <w:noProof/>
          </w:rPr>
          <w:fldChar w:fldCharType="begin"/>
        </w:r>
        <w:r w:rsidR="00A56159">
          <w:rPr>
            <w:noProof/>
          </w:rPr>
          <w:instrText xml:space="preserve"> PAGEREF _Toc524362698 \h </w:instrText>
        </w:r>
        <w:r>
          <w:rPr>
            <w:noProof/>
          </w:rPr>
        </w:r>
        <w:r>
          <w:rPr>
            <w:noProof/>
          </w:rPr>
          <w:fldChar w:fldCharType="separate"/>
        </w:r>
        <w:r w:rsidR="00A56159">
          <w:rPr>
            <w:noProof/>
          </w:rPr>
          <w:t>16</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699" w:history="1">
        <w:r w:rsidR="00A56159" w:rsidRPr="008F6F4C">
          <w:rPr>
            <w:rStyle w:val="a7"/>
            <w:noProof/>
          </w:rPr>
          <w:t>BatteryBean</w:t>
        </w:r>
        <w:r w:rsidR="00A56159">
          <w:rPr>
            <w:noProof/>
          </w:rPr>
          <w:tab/>
        </w:r>
        <w:r>
          <w:rPr>
            <w:noProof/>
          </w:rPr>
          <w:fldChar w:fldCharType="begin"/>
        </w:r>
        <w:r w:rsidR="00A56159">
          <w:rPr>
            <w:noProof/>
          </w:rPr>
          <w:instrText xml:space="preserve"> PAGEREF _Toc524362699 \h </w:instrText>
        </w:r>
        <w:r>
          <w:rPr>
            <w:noProof/>
          </w:rPr>
        </w:r>
        <w:r>
          <w:rPr>
            <w:noProof/>
          </w:rPr>
          <w:fldChar w:fldCharType="separate"/>
        </w:r>
        <w:r w:rsidR="00A56159">
          <w:rPr>
            <w:noProof/>
          </w:rPr>
          <w:t>16</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700" w:history="1">
        <w:r w:rsidR="00A56159" w:rsidRPr="008F6F4C">
          <w:rPr>
            <w:rStyle w:val="a7"/>
            <w:noProof/>
          </w:rPr>
          <w:t>Description</w:t>
        </w:r>
        <w:r w:rsidR="00A56159">
          <w:rPr>
            <w:noProof/>
          </w:rPr>
          <w:tab/>
        </w:r>
        <w:r>
          <w:rPr>
            <w:noProof/>
          </w:rPr>
          <w:fldChar w:fldCharType="begin"/>
        </w:r>
        <w:r w:rsidR="00A56159">
          <w:rPr>
            <w:noProof/>
          </w:rPr>
          <w:instrText xml:space="preserve"> PAGEREF _Toc524362700 \h </w:instrText>
        </w:r>
        <w:r>
          <w:rPr>
            <w:noProof/>
          </w:rPr>
        </w:r>
        <w:r>
          <w:rPr>
            <w:noProof/>
          </w:rPr>
          <w:fldChar w:fldCharType="separate"/>
        </w:r>
        <w:r w:rsidR="00A56159">
          <w:rPr>
            <w:noProof/>
          </w:rPr>
          <w:t>16</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701" w:history="1">
        <w:r w:rsidR="00A56159" w:rsidRPr="008F6F4C">
          <w:rPr>
            <w:rStyle w:val="a7"/>
            <w:noProof/>
          </w:rPr>
          <w:t>Fields</w:t>
        </w:r>
        <w:r w:rsidR="00A56159">
          <w:rPr>
            <w:noProof/>
          </w:rPr>
          <w:tab/>
        </w:r>
        <w:r>
          <w:rPr>
            <w:noProof/>
          </w:rPr>
          <w:fldChar w:fldCharType="begin"/>
        </w:r>
        <w:r w:rsidR="00A56159">
          <w:rPr>
            <w:noProof/>
          </w:rPr>
          <w:instrText xml:space="preserve"> PAGEREF _Toc524362701 \h </w:instrText>
        </w:r>
        <w:r>
          <w:rPr>
            <w:noProof/>
          </w:rPr>
        </w:r>
        <w:r>
          <w:rPr>
            <w:noProof/>
          </w:rPr>
          <w:fldChar w:fldCharType="separate"/>
        </w:r>
        <w:r w:rsidR="00A56159">
          <w:rPr>
            <w:noProof/>
          </w:rPr>
          <w:t>16</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702" w:history="1">
        <w:r w:rsidR="00A56159" w:rsidRPr="008F6F4C">
          <w:rPr>
            <w:rStyle w:val="a7"/>
            <w:noProof/>
          </w:rPr>
          <w:t>RealTimeData</w:t>
        </w:r>
        <w:r w:rsidR="00A56159">
          <w:rPr>
            <w:noProof/>
          </w:rPr>
          <w:tab/>
        </w:r>
        <w:r>
          <w:rPr>
            <w:noProof/>
          </w:rPr>
          <w:fldChar w:fldCharType="begin"/>
        </w:r>
        <w:r w:rsidR="00A56159">
          <w:rPr>
            <w:noProof/>
          </w:rPr>
          <w:instrText xml:space="preserve"> PAGEREF _Toc524362702 \h </w:instrText>
        </w:r>
        <w:r>
          <w:rPr>
            <w:noProof/>
          </w:rPr>
        </w:r>
        <w:r>
          <w:rPr>
            <w:noProof/>
          </w:rPr>
          <w:fldChar w:fldCharType="separate"/>
        </w:r>
        <w:r w:rsidR="00A56159">
          <w:rPr>
            <w:noProof/>
          </w:rPr>
          <w:t>17</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703" w:history="1">
        <w:r w:rsidR="00A56159" w:rsidRPr="008F6F4C">
          <w:rPr>
            <w:rStyle w:val="a7"/>
            <w:noProof/>
          </w:rPr>
          <w:t>Description</w:t>
        </w:r>
        <w:r w:rsidR="00A56159">
          <w:rPr>
            <w:noProof/>
          </w:rPr>
          <w:tab/>
        </w:r>
        <w:r>
          <w:rPr>
            <w:noProof/>
          </w:rPr>
          <w:fldChar w:fldCharType="begin"/>
        </w:r>
        <w:r w:rsidR="00A56159">
          <w:rPr>
            <w:noProof/>
          </w:rPr>
          <w:instrText xml:space="preserve"> PAGEREF _Toc524362703 \h </w:instrText>
        </w:r>
        <w:r>
          <w:rPr>
            <w:noProof/>
          </w:rPr>
        </w:r>
        <w:r>
          <w:rPr>
            <w:noProof/>
          </w:rPr>
          <w:fldChar w:fldCharType="separate"/>
        </w:r>
        <w:r w:rsidR="00A56159">
          <w:rPr>
            <w:noProof/>
          </w:rPr>
          <w:t>17</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704" w:history="1">
        <w:r w:rsidR="00A56159" w:rsidRPr="008F6F4C">
          <w:rPr>
            <w:rStyle w:val="a7"/>
            <w:noProof/>
          </w:rPr>
          <w:t>Fields</w:t>
        </w:r>
        <w:r w:rsidR="00A56159">
          <w:rPr>
            <w:noProof/>
          </w:rPr>
          <w:tab/>
        </w:r>
        <w:r>
          <w:rPr>
            <w:noProof/>
          </w:rPr>
          <w:fldChar w:fldCharType="begin"/>
        </w:r>
        <w:r w:rsidR="00A56159">
          <w:rPr>
            <w:noProof/>
          </w:rPr>
          <w:instrText xml:space="preserve"> PAGEREF _Toc524362704 \h </w:instrText>
        </w:r>
        <w:r>
          <w:rPr>
            <w:noProof/>
          </w:rPr>
        </w:r>
        <w:r>
          <w:rPr>
            <w:noProof/>
          </w:rPr>
          <w:fldChar w:fldCharType="separate"/>
        </w:r>
        <w:r w:rsidR="00A56159">
          <w:rPr>
            <w:noProof/>
          </w:rPr>
          <w:t>17</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705" w:history="1">
        <w:r w:rsidR="00A56159" w:rsidRPr="008F6F4C">
          <w:rPr>
            <w:rStyle w:val="a7"/>
            <w:noProof/>
          </w:rPr>
          <w:t>HistoryData</w:t>
        </w:r>
        <w:r w:rsidR="00A56159">
          <w:rPr>
            <w:noProof/>
          </w:rPr>
          <w:tab/>
        </w:r>
        <w:r>
          <w:rPr>
            <w:noProof/>
          </w:rPr>
          <w:fldChar w:fldCharType="begin"/>
        </w:r>
        <w:r w:rsidR="00A56159">
          <w:rPr>
            <w:noProof/>
          </w:rPr>
          <w:instrText xml:space="preserve"> PAGEREF _Toc524362705 \h </w:instrText>
        </w:r>
        <w:r>
          <w:rPr>
            <w:noProof/>
          </w:rPr>
        </w:r>
        <w:r>
          <w:rPr>
            <w:noProof/>
          </w:rPr>
          <w:fldChar w:fldCharType="separate"/>
        </w:r>
        <w:r w:rsidR="00A56159">
          <w:rPr>
            <w:noProof/>
          </w:rPr>
          <w:t>17</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706" w:history="1">
        <w:r w:rsidR="00A56159" w:rsidRPr="008F6F4C">
          <w:rPr>
            <w:rStyle w:val="a7"/>
            <w:noProof/>
          </w:rPr>
          <w:t>Description</w:t>
        </w:r>
        <w:r w:rsidR="00A56159">
          <w:rPr>
            <w:noProof/>
          </w:rPr>
          <w:tab/>
        </w:r>
        <w:r>
          <w:rPr>
            <w:noProof/>
          </w:rPr>
          <w:fldChar w:fldCharType="begin"/>
        </w:r>
        <w:r w:rsidR="00A56159">
          <w:rPr>
            <w:noProof/>
          </w:rPr>
          <w:instrText xml:space="preserve"> PAGEREF _Toc524362706 \h </w:instrText>
        </w:r>
        <w:r>
          <w:rPr>
            <w:noProof/>
          </w:rPr>
        </w:r>
        <w:r>
          <w:rPr>
            <w:noProof/>
          </w:rPr>
          <w:fldChar w:fldCharType="separate"/>
        </w:r>
        <w:r w:rsidR="00A56159">
          <w:rPr>
            <w:noProof/>
          </w:rPr>
          <w:t>17</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707" w:history="1">
        <w:r w:rsidR="00A56159" w:rsidRPr="008F6F4C">
          <w:rPr>
            <w:rStyle w:val="a7"/>
            <w:noProof/>
          </w:rPr>
          <w:t>Fields</w:t>
        </w:r>
        <w:r w:rsidR="00A56159">
          <w:rPr>
            <w:noProof/>
          </w:rPr>
          <w:tab/>
        </w:r>
        <w:r>
          <w:rPr>
            <w:noProof/>
          </w:rPr>
          <w:fldChar w:fldCharType="begin"/>
        </w:r>
        <w:r w:rsidR="00A56159">
          <w:rPr>
            <w:noProof/>
          </w:rPr>
          <w:instrText xml:space="preserve"> PAGEREF _Toc524362707 \h </w:instrText>
        </w:r>
        <w:r>
          <w:rPr>
            <w:noProof/>
          </w:rPr>
        </w:r>
        <w:r>
          <w:rPr>
            <w:noProof/>
          </w:rPr>
          <w:fldChar w:fldCharType="separate"/>
        </w:r>
        <w:r w:rsidR="00A56159">
          <w:rPr>
            <w:noProof/>
          </w:rPr>
          <w:t>17</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708" w:history="1">
        <w:r w:rsidR="00A56159" w:rsidRPr="008F6F4C">
          <w:rPr>
            <w:rStyle w:val="a7"/>
            <w:noProof/>
          </w:rPr>
          <w:t>Summary</w:t>
        </w:r>
        <w:r w:rsidR="00A56159">
          <w:rPr>
            <w:noProof/>
          </w:rPr>
          <w:tab/>
        </w:r>
        <w:r>
          <w:rPr>
            <w:noProof/>
          </w:rPr>
          <w:fldChar w:fldCharType="begin"/>
        </w:r>
        <w:r w:rsidR="00A56159">
          <w:rPr>
            <w:noProof/>
          </w:rPr>
          <w:instrText xml:space="preserve"> PAGEREF _Toc524362708 \h </w:instrText>
        </w:r>
        <w:r>
          <w:rPr>
            <w:noProof/>
          </w:rPr>
        </w:r>
        <w:r>
          <w:rPr>
            <w:noProof/>
          </w:rPr>
          <w:fldChar w:fldCharType="separate"/>
        </w:r>
        <w:r w:rsidR="00A56159">
          <w:rPr>
            <w:noProof/>
          </w:rPr>
          <w:t>17</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709" w:history="1">
        <w:r w:rsidR="00A56159" w:rsidRPr="008F6F4C">
          <w:rPr>
            <w:rStyle w:val="a7"/>
            <w:noProof/>
          </w:rPr>
          <w:t>Description</w:t>
        </w:r>
        <w:r w:rsidR="00A56159">
          <w:rPr>
            <w:noProof/>
          </w:rPr>
          <w:tab/>
        </w:r>
        <w:r>
          <w:rPr>
            <w:noProof/>
          </w:rPr>
          <w:fldChar w:fldCharType="begin"/>
        </w:r>
        <w:r w:rsidR="00A56159">
          <w:rPr>
            <w:noProof/>
          </w:rPr>
          <w:instrText xml:space="preserve"> PAGEREF _Toc524362709 \h </w:instrText>
        </w:r>
        <w:r>
          <w:rPr>
            <w:noProof/>
          </w:rPr>
        </w:r>
        <w:r>
          <w:rPr>
            <w:noProof/>
          </w:rPr>
          <w:fldChar w:fldCharType="separate"/>
        </w:r>
        <w:r w:rsidR="00A56159">
          <w:rPr>
            <w:noProof/>
          </w:rPr>
          <w:t>17</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710" w:history="1">
        <w:r w:rsidR="00A56159" w:rsidRPr="008F6F4C">
          <w:rPr>
            <w:rStyle w:val="a7"/>
            <w:noProof/>
          </w:rPr>
          <w:t>Fields</w:t>
        </w:r>
        <w:r w:rsidR="00A56159">
          <w:rPr>
            <w:noProof/>
          </w:rPr>
          <w:tab/>
        </w:r>
        <w:r>
          <w:rPr>
            <w:noProof/>
          </w:rPr>
          <w:fldChar w:fldCharType="begin"/>
        </w:r>
        <w:r w:rsidR="00A56159">
          <w:rPr>
            <w:noProof/>
          </w:rPr>
          <w:instrText xml:space="preserve"> PAGEREF _Toc524362710 \h </w:instrText>
        </w:r>
        <w:r>
          <w:rPr>
            <w:noProof/>
          </w:rPr>
        </w:r>
        <w:r>
          <w:rPr>
            <w:noProof/>
          </w:rPr>
          <w:fldChar w:fldCharType="separate"/>
        </w:r>
        <w:r w:rsidR="00A56159">
          <w:rPr>
            <w:noProof/>
          </w:rPr>
          <w:t>18</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711" w:history="1">
        <w:r w:rsidR="00A56159" w:rsidRPr="008F6F4C">
          <w:rPr>
            <w:rStyle w:val="a7"/>
            <w:noProof/>
          </w:rPr>
          <w:t>Detail</w:t>
        </w:r>
        <w:r w:rsidR="00A56159">
          <w:rPr>
            <w:noProof/>
          </w:rPr>
          <w:tab/>
        </w:r>
        <w:r>
          <w:rPr>
            <w:noProof/>
          </w:rPr>
          <w:fldChar w:fldCharType="begin"/>
        </w:r>
        <w:r w:rsidR="00A56159">
          <w:rPr>
            <w:noProof/>
          </w:rPr>
          <w:instrText xml:space="preserve"> PAGEREF _Toc524362711 \h </w:instrText>
        </w:r>
        <w:r>
          <w:rPr>
            <w:noProof/>
          </w:rPr>
        </w:r>
        <w:r>
          <w:rPr>
            <w:noProof/>
          </w:rPr>
          <w:fldChar w:fldCharType="separate"/>
        </w:r>
        <w:r w:rsidR="00A56159">
          <w:rPr>
            <w:noProof/>
          </w:rPr>
          <w:t>18</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712" w:history="1">
        <w:r w:rsidR="00A56159" w:rsidRPr="008F6F4C">
          <w:rPr>
            <w:rStyle w:val="a7"/>
            <w:noProof/>
          </w:rPr>
          <w:t>Description</w:t>
        </w:r>
        <w:r w:rsidR="00A56159">
          <w:rPr>
            <w:noProof/>
          </w:rPr>
          <w:tab/>
        </w:r>
        <w:r>
          <w:rPr>
            <w:noProof/>
          </w:rPr>
          <w:fldChar w:fldCharType="begin"/>
        </w:r>
        <w:r w:rsidR="00A56159">
          <w:rPr>
            <w:noProof/>
          </w:rPr>
          <w:instrText xml:space="preserve"> PAGEREF _Toc524362712 \h </w:instrText>
        </w:r>
        <w:r>
          <w:rPr>
            <w:noProof/>
          </w:rPr>
        </w:r>
        <w:r>
          <w:rPr>
            <w:noProof/>
          </w:rPr>
          <w:fldChar w:fldCharType="separate"/>
        </w:r>
        <w:r w:rsidR="00A56159">
          <w:rPr>
            <w:noProof/>
          </w:rPr>
          <w:t>18</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713" w:history="1">
        <w:r w:rsidR="00A56159" w:rsidRPr="008F6F4C">
          <w:rPr>
            <w:rStyle w:val="a7"/>
            <w:noProof/>
          </w:rPr>
          <w:t>Fields</w:t>
        </w:r>
        <w:r w:rsidR="00A56159">
          <w:rPr>
            <w:noProof/>
          </w:rPr>
          <w:tab/>
        </w:r>
        <w:r>
          <w:rPr>
            <w:noProof/>
          </w:rPr>
          <w:fldChar w:fldCharType="begin"/>
        </w:r>
        <w:r w:rsidR="00A56159">
          <w:rPr>
            <w:noProof/>
          </w:rPr>
          <w:instrText xml:space="preserve"> PAGEREF _Toc524362713 \h </w:instrText>
        </w:r>
        <w:r>
          <w:rPr>
            <w:noProof/>
          </w:rPr>
        </w:r>
        <w:r>
          <w:rPr>
            <w:noProof/>
          </w:rPr>
          <w:fldChar w:fldCharType="separate"/>
        </w:r>
        <w:r w:rsidR="00A56159">
          <w:rPr>
            <w:noProof/>
          </w:rPr>
          <w:t>18</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714" w:history="1">
        <w:r w:rsidR="00A56159" w:rsidRPr="008F6F4C">
          <w:rPr>
            <w:rStyle w:val="a7"/>
            <w:noProof/>
          </w:rPr>
          <w:t>Analysis</w:t>
        </w:r>
        <w:r w:rsidR="00A56159">
          <w:rPr>
            <w:noProof/>
          </w:rPr>
          <w:tab/>
        </w:r>
        <w:r>
          <w:rPr>
            <w:noProof/>
          </w:rPr>
          <w:fldChar w:fldCharType="begin"/>
        </w:r>
        <w:r w:rsidR="00A56159">
          <w:rPr>
            <w:noProof/>
          </w:rPr>
          <w:instrText xml:space="preserve"> PAGEREF _Toc524362714 \h </w:instrText>
        </w:r>
        <w:r>
          <w:rPr>
            <w:noProof/>
          </w:rPr>
        </w:r>
        <w:r>
          <w:rPr>
            <w:noProof/>
          </w:rPr>
          <w:fldChar w:fldCharType="separate"/>
        </w:r>
        <w:r w:rsidR="00A56159">
          <w:rPr>
            <w:noProof/>
          </w:rPr>
          <w:t>18</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715" w:history="1">
        <w:r w:rsidR="00A56159" w:rsidRPr="008F6F4C">
          <w:rPr>
            <w:rStyle w:val="a7"/>
            <w:noProof/>
          </w:rPr>
          <w:t>Description</w:t>
        </w:r>
        <w:r w:rsidR="00A56159">
          <w:rPr>
            <w:noProof/>
          </w:rPr>
          <w:tab/>
        </w:r>
        <w:r>
          <w:rPr>
            <w:noProof/>
          </w:rPr>
          <w:fldChar w:fldCharType="begin"/>
        </w:r>
        <w:r w:rsidR="00A56159">
          <w:rPr>
            <w:noProof/>
          </w:rPr>
          <w:instrText xml:space="preserve"> PAGEREF _Toc524362715 \h </w:instrText>
        </w:r>
        <w:r>
          <w:rPr>
            <w:noProof/>
          </w:rPr>
        </w:r>
        <w:r>
          <w:rPr>
            <w:noProof/>
          </w:rPr>
          <w:fldChar w:fldCharType="separate"/>
        </w:r>
        <w:r w:rsidR="00A56159">
          <w:rPr>
            <w:noProof/>
          </w:rPr>
          <w:t>18</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716" w:history="1">
        <w:r w:rsidR="00A56159" w:rsidRPr="008F6F4C">
          <w:rPr>
            <w:rStyle w:val="a7"/>
            <w:noProof/>
          </w:rPr>
          <w:t>Fields</w:t>
        </w:r>
        <w:r w:rsidR="00A56159">
          <w:rPr>
            <w:noProof/>
          </w:rPr>
          <w:tab/>
        </w:r>
        <w:r>
          <w:rPr>
            <w:noProof/>
          </w:rPr>
          <w:fldChar w:fldCharType="begin"/>
        </w:r>
        <w:r w:rsidR="00A56159">
          <w:rPr>
            <w:noProof/>
          </w:rPr>
          <w:instrText xml:space="preserve"> PAGEREF _Toc524362716 \h </w:instrText>
        </w:r>
        <w:r>
          <w:rPr>
            <w:noProof/>
          </w:rPr>
        </w:r>
        <w:r>
          <w:rPr>
            <w:noProof/>
          </w:rPr>
          <w:fldChar w:fldCharType="separate"/>
        </w:r>
        <w:r w:rsidR="00A56159">
          <w:rPr>
            <w:noProof/>
          </w:rPr>
          <w:t>18</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717" w:history="1">
        <w:r w:rsidR="00A56159" w:rsidRPr="008F6F4C">
          <w:rPr>
            <w:rStyle w:val="a7"/>
            <w:noProof/>
          </w:rPr>
          <w:t>AlarmConfig</w:t>
        </w:r>
        <w:r w:rsidR="00A56159">
          <w:rPr>
            <w:noProof/>
          </w:rPr>
          <w:tab/>
        </w:r>
        <w:r>
          <w:rPr>
            <w:noProof/>
          </w:rPr>
          <w:fldChar w:fldCharType="begin"/>
        </w:r>
        <w:r w:rsidR="00A56159">
          <w:rPr>
            <w:noProof/>
          </w:rPr>
          <w:instrText xml:space="preserve"> PAGEREF _Toc524362717 \h </w:instrText>
        </w:r>
        <w:r>
          <w:rPr>
            <w:noProof/>
          </w:rPr>
        </w:r>
        <w:r>
          <w:rPr>
            <w:noProof/>
          </w:rPr>
          <w:fldChar w:fldCharType="separate"/>
        </w:r>
        <w:r w:rsidR="00A56159">
          <w:rPr>
            <w:noProof/>
          </w:rPr>
          <w:t>19</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718" w:history="1">
        <w:r w:rsidR="00A56159" w:rsidRPr="008F6F4C">
          <w:rPr>
            <w:rStyle w:val="a7"/>
            <w:noProof/>
          </w:rPr>
          <w:t>Description</w:t>
        </w:r>
        <w:r w:rsidR="00A56159">
          <w:rPr>
            <w:noProof/>
          </w:rPr>
          <w:tab/>
        </w:r>
        <w:r>
          <w:rPr>
            <w:noProof/>
          </w:rPr>
          <w:fldChar w:fldCharType="begin"/>
        </w:r>
        <w:r w:rsidR="00A56159">
          <w:rPr>
            <w:noProof/>
          </w:rPr>
          <w:instrText xml:space="preserve"> PAGEREF _Toc524362718 \h </w:instrText>
        </w:r>
        <w:r>
          <w:rPr>
            <w:noProof/>
          </w:rPr>
        </w:r>
        <w:r>
          <w:rPr>
            <w:noProof/>
          </w:rPr>
          <w:fldChar w:fldCharType="separate"/>
        </w:r>
        <w:r w:rsidR="00A56159">
          <w:rPr>
            <w:noProof/>
          </w:rPr>
          <w:t>19</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719" w:history="1">
        <w:r w:rsidR="00A56159" w:rsidRPr="008F6F4C">
          <w:rPr>
            <w:rStyle w:val="a7"/>
            <w:noProof/>
          </w:rPr>
          <w:t>Fields</w:t>
        </w:r>
        <w:r w:rsidR="00A56159">
          <w:rPr>
            <w:noProof/>
          </w:rPr>
          <w:tab/>
        </w:r>
        <w:r>
          <w:rPr>
            <w:noProof/>
          </w:rPr>
          <w:fldChar w:fldCharType="begin"/>
        </w:r>
        <w:r w:rsidR="00A56159">
          <w:rPr>
            <w:noProof/>
          </w:rPr>
          <w:instrText xml:space="preserve"> PAGEREF _Toc524362719 \h </w:instrText>
        </w:r>
        <w:r>
          <w:rPr>
            <w:noProof/>
          </w:rPr>
        </w:r>
        <w:r>
          <w:rPr>
            <w:noProof/>
          </w:rPr>
          <w:fldChar w:fldCharType="separate"/>
        </w:r>
        <w:r w:rsidR="00A56159">
          <w:rPr>
            <w:noProof/>
          </w:rPr>
          <w:t>19</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720" w:history="1">
        <w:r w:rsidR="00A56159" w:rsidRPr="008F6F4C">
          <w:rPr>
            <w:rStyle w:val="a7"/>
            <w:noProof/>
          </w:rPr>
          <w:t>Birthday</w:t>
        </w:r>
        <w:r w:rsidR="00A56159">
          <w:rPr>
            <w:noProof/>
          </w:rPr>
          <w:tab/>
        </w:r>
        <w:r>
          <w:rPr>
            <w:noProof/>
          </w:rPr>
          <w:fldChar w:fldCharType="begin"/>
        </w:r>
        <w:r w:rsidR="00A56159">
          <w:rPr>
            <w:noProof/>
          </w:rPr>
          <w:instrText xml:space="preserve"> PAGEREF _Toc524362720 \h </w:instrText>
        </w:r>
        <w:r>
          <w:rPr>
            <w:noProof/>
          </w:rPr>
        </w:r>
        <w:r>
          <w:rPr>
            <w:noProof/>
          </w:rPr>
          <w:fldChar w:fldCharType="separate"/>
        </w:r>
        <w:r w:rsidR="00A56159">
          <w:rPr>
            <w:noProof/>
          </w:rPr>
          <w:t>19</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721" w:history="1">
        <w:r w:rsidR="00A56159" w:rsidRPr="008F6F4C">
          <w:rPr>
            <w:rStyle w:val="a7"/>
            <w:noProof/>
          </w:rPr>
          <w:t>Description</w:t>
        </w:r>
        <w:r w:rsidR="00A56159">
          <w:rPr>
            <w:noProof/>
          </w:rPr>
          <w:tab/>
        </w:r>
        <w:r>
          <w:rPr>
            <w:noProof/>
          </w:rPr>
          <w:fldChar w:fldCharType="begin"/>
        </w:r>
        <w:r w:rsidR="00A56159">
          <w:rPr>
            <w:noProof/>
          </w:rPr>
          <w:instrText xml:space="preserve"> PAGEREF _Toc524362721 \h </w:instrText>
        </w:r>
        <w:r>
          <w:rPr>
            <w:noProof/>
          </w:rPr>
        </w:r>
        <w:r>
          <w:rPr>
            <w:noProof/>
          </w:rPr>
          <w:fldChar w:fldCharType="separate"/>
        </w:r>
        <w:r w:rsidR="00A56159">
          <w:rPr>
            <w:noProof/>
          </w:rPr>
          <w:t>19</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722" w:history="1">
        <w:r w:rsidR="00A56159" w:rsidRPr="008F6F4C">
          <w:rPr>
            <w:rStyle w:val="a7"/>
            <w:noProof/>
          </w:rPr>
          <w:t>Fields</w:t>
        </w:r>
        <w:r w:rsidR="00A56159">
          <w:rPr>
            <w:noProof/>
          </w:rPr>
          <w:tab/>
        </w:r>
        <w:r>
          <w:rPr>
            <w:noProof/>
          </w:rPr>
          <w:fldChar w:fldCharType="begin"/>
        </w:r>
        <w:r w:rsidR="00A56159">
          <w:rPr>
            <w:noProof/>
          </w:rPr>
          <w:instrText xml:space="preserve"> PAGEREF _Toc524362722 \h </w:instrText>
        </w:r>
        <w:r>
          <w:rPr>
            <w:noProof/>
          </w:rPr>
        </w:r>
        <w:r>
          <w:rPr>
            <w:noProof/>
          </w:rPr>
          <w:fldChar w:fldCharType="separate"/>
        </w:r>
        <w:r w:rsidR="00A56159">
          <w:rPr>
            <w:noProof/>
          </w:rPr>
          <w:t>19</w:t>
        </w:r>
        <w:r>
          <w:rPr>
            <w:noProof/>
          </w:rPr>
          <w:fldChar w:fldCharType="end"/>
        </w:r>
      </w:hyperlink>
    </w:p>
    <w:p w:rsidR="00A56159" w:rsidRDefault="00A96352">
      <w:pPr>
        <w:pStyle w:val="20"/>
        <w:tabs>
          <w:tab w:val="right" w:leader="dot" w:pos="8296"/>
        </w:tabs>
        <w:rPr>
          <w:rFonts w:asciiTheme="minorHAnsi" w:eastAsiaTheme="minorEastAsia" w:hAnsiTheme="minorHAnsi" w:cstheme="minorBidi"/>
          <w:noProof/>
          <w:szCs w:val="22"/>
        </w:rPr>
      </w:pPr>
      <w:hyperlink w:anchor="_Toc524362723" w:history="1">
        <w:r w:rsidR="00A56159" w:rsidRPr="008F6F4C">
          <w:rPr>
            <w:rStyle w:val="a7"/>
            <w:noProof/>
          </w:rPr>
          <w:t>SleepStatusType</w:t>
        </w:r>
        <w:r w:rsidR="00A56159">
          <w:rPr>
            <w:noProof/>
          </w:rPr>
          <w:tab/>
        </w:r>
        <w:r>
          <w:rPr>
            <w:noProof/>
          </w:rPr>
          <w:fldChar w:fldCharType="begin"/>
        </w:r>
        <w:r w:rsidR="00A56159">
          <w:rPr>
            <w:noProof/>
          </w:rPr>
          <w:instrText xml:space="preserve"> PAGEREF _Toc524362723 \h </w:instrText>
        </w:r>
        <w:r>
          <w:rPr>
            <w:noProof/>
          </w:rPr>
        </w:r>
        <w:r>
          <w:rPr>
            <w:noProof/>
          </w:rPr>
          <w:fldChar w:fldCharType="separate"/>
        </w:r>
        <w:r w:rsidR="00A56159">
          <w:rPr>
            <w:noProof/>
          </w:rPr>
          <w:t>20</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724" w:history="1">
        <w:r w:rsidR="00A56159" w:rsidRPr="008F6F4C">
          <w:rPr>
            <w:rStyle w:val="a7"/>
            <w:noProof/>
          </w:rPr>
          <w:t>Description</w:t>
        </w:r>
        <w:r w:rsidR="00A56159">
          <w:rPr>
            <w:noProof/>
          </w:rPr>
          <w:tab/>
        </w:r>
        <w:r>
          <w:rPr>
            <w:noProof/>
          </w:rPr>
          <w:fldChar w:fldCharType="begin"/>
        </w:r>
        <w:r w:rsidR="00A56159">
          <w:rPr>
            <w:noProof/>
          </w:rPr>
          <w:instrText xml:space="preserve"> PAGEREF _Toc524362724 \h </w:instrText>
        </w:r>
        <w:r>
          <w:rPr>
            <w:noProof/>
          </w:rPr>
        </w:r>
        <w:r>
          <w:rPr>
            <w:noProof/>
          </w:rPr>
          <w:fldChar w:fldCharType="separate"/>
        </w:r>
        <w:r w:rsidR="00A56159">
          <w:rPr>
            <w:noProof/>
          </w:rPr>
          <w:t>20</w:t>
        </w:r>
        <w:r>
          <w:rPr>
            <w:noProof/>
          </w:rPr>
          <w:fldChar w:fldCharType="end"/>
        </w:r>
      </w:hyperlink>
    </w:p>
    <w:p w:rsidR="00A56159" w:rsidRDefault="00A96352">
      <w:pPr>
        <w:pStyle w:val="30"/>
        <w:tabs>
          <w:tab w:val="right" w:leader="dot" w:pos="8296"/>
        </w:tabs>
        <w:rPr>
          <w:rFonts w:asciiTheme="minorHAnsi" w:eastAsiaTheme="minorEastAsia" w:hAnsiTheme="minorHAnsi" w:cstheme="minorBidi"/>
          <w:noProof/>
          <w:szCs w:val="22"/>
        </w:rPr>
      </w:pPr>
      <w:hyperlink w:anchor="_Toc524362725" w:history="1">
        <w:r w:rsidR="00A56159" w:rsidRPr="008F6F4C">
          <w:rPr>
            <w:rStyle w:val="a7"/>
            <w:noProof/>
          </w:rPr>
          <w:t>Fields</w:t>
        </w:r>
        <w:r w:rsidR="00A56159">
          <w:rPr>
            <w:noProof/>
          </w:rPr>
          <w:tab/>
        </w:r>
        <w:r>
          <w:rPr>
            <w:noProof/>
          </w:rPr>
          <w:fldChar w:fldCharType="begin"/>
        </w:r>
        <w:r w:rsidR="00A56159">
          <w:rPr>
            <w:noProof/>
          </w:rPr>
          <w:instrText xml:space="preserve"> PAGEREF _Toc524362725 \h </w:instrText>
        </w:r>
        <w:r>
          <w:rPr>
            <w:noProof/>
          </w:rPr>
        </w:r>
        <w:r>
          <w:rPr>
            <w:noProof/>
          </w:rPr>
          <w:fldChar w:fldCharType="separate"/>
        </w:r>
        <w:r w:rsidR="00A56159">
          <w:rPr>
            <w:noProof/>
          </w:rPr>
          <w:t>20</w:t>
        </w:r>
        <w:r>
          <w:rPr>
            <w:noProof/>
          </w:rPr>
          <w:fldChar w:fldCharType="end"/>
        </w:r>
      </w:hyperlink>
    </w:p>
    <w:p w:rsidR="00290E18" w:rsidRDefault="00A96352">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290E18" w:rsidRDefault="00B2744F">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lastRenderedPageBreak/>
        <w:br w:type="page"/>
      </w:r>
    </w:p>
    <w:p w:rsidR="00290E18" w:rsidRDefault="00B2744F">
      <w:pPr>
        <w:pStyle w:val="1"/>
        <w:rPr>
          <w:rFonts w:ascii="微软雅黑" w:eastAsia="微软雅黑" w:hAnsi="微软雅黑" w:cs="微软雅黑" w:hint="default"/>
        </w:rPr>
      </w:pPr>
      <w:bookmarkStart w:id="7" w:name="_Toc524362631"/>
      <w:r>
        <w:rPr>
          <w:rFonts w:ascii="微软雅黑" w:eastAsia="微软雅黑" w:hAnsi="微软雅黑" w:cs="微软雅黑"/>
        </w:rPr>
        <w:lastRenderedPageBreak/>
        <w:t>Android SDK Intro</w:t>
      </w:r>
      <w:bookmarkEnd w:id="7"/>
    </w:p>
    <w:p w:rsidR="00290E18" w:rsidRDefault="00B2744F">
      <w:pPr>
        <w:pStyle w:val="2"/>
        <w:numPr>
          <w:ilvl w:val="0"/>
          <w:numId w:val="1"/>
        </w:numPr>
        <w:rPr>
          <w:rFonts w:ascii="微软雅黑" w:eastAsia="微软雅黑" w:hAnsi="微软雅黑" w:cs="微软雅黑"/>
        </w:rPr>
      </w:pPr>
      <w:bookmarkStart w:id="8" w:name="_Toc1613"/>
      <w:bookmarkStart w:id="9" w:name="_Toc524362632"/>
      <w:r>
        <w:t>Function and Purpose</w:t>
      </w:r>
      <w:bookmarkEnd w:id="8"/>
      <w:bookmarkEnd w:id="9"/>
    </w:p>
    <w:p w:rsidR="00290E18" w:rsidRDefault="00B2744F">
      <w:r>
        <w:rPr>
          <w:rFonts w:hint="eastAsia"/>
        </w:rPr>
        <w:t xml:space="preserve">Sleep_sensor </w:t>
      </w:r>
      <w:r>
        <w:t>SDK,launched by Sleepace, is a software development kit for fast Internet APP development on</w:t>
      </w:r>
      <w:r>
        <w:rPr>
          <w:rFonts w:hint="eastAsia"/>
        </w:rPr>
        <w:t xml:space="preserve"> android </w:t>
      </w:r>
      <w:r>
        <w:t>platform.</w:t>
      </w:r>
    </w:p>
    <w:p w:rsidR="00290E18" w:rsidRDefault="00290E18"/>
    <w:p w:rsidR="00290E18" w:rsidRDefault="00B2744F">
      <w:pPr>
        <w:rPr>
          <w:rFonts w:ascii="微软雅黑" w:eastAsia="微软雅黑" w:hAnsi="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290E18" w:rsidRDefault="00B2744F">
      <w:pPr>
        <w:pStyle w:val="1"/>
        <w:rPr>
          <w:rFonts w:ascii="微软雅黑" w:eastAsia="微软雅黑" w:hAnsi="微软雅黑" w:cs="微软雅黑" w:hint="default"/>
        </w:rPr>
      </w:pPr>
      <w:bookmarkStart w:id="10" w:name="_Toc29849"/>
      <w:bookmarkStart w:id="11" w:name="_Toc524362633"/>
      <w:r>
        <w:rPr>
          <w:rFonts w:ascii="微软雅黑" w:eastAsia="微软雅黑" w:hAnsi="微软雅黑" w:cs="微软雅黑" w:hint="default"/>
        </w:rPr>
        <w:t>Integration</w:t>
      </w:r>
      <w:bookmarkEnd w:id="10"/>
      <w:bookmarkEnd w:id="11"/>
    </w:p>
    <w:p w:rsidR="00290E18" w:rsidRDefault="00B2744F">
      <w:pPr>
        <w:pStyle w:val="2"/>
      </w:pPr>
      <w:bookmarkStart w:id="12" w:name="_Toc524362634"/>
      <w:r>
        <w:rPr>
          <w:rFonts w:hint="eastAsia"/>
        </w:rPr>
        <w:t xml:space="preserve">1 .SDK </w:t>
      </w:r>
      <w:r>
        <w:t>framework</w:t>
      </w:r>
      <w:bookmarkEnd w:id="12"/>
    </w:p>
    <w:p w:rsidR="00290E18" w:rsidRDefault="00290E18"/>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290E18">
        <w:tc>
          <w:tcPr>
            <w:tcW w:w="4261" w:type="dxa"/>
            <w:shd w:val="clear" w:color="auto" w:fill="auto"/>
          </w:tcPr>
          <w:p w:rsidR="00290E18" w:rsidRDefault="00B2744F">
            <w:pPr>
              <w:rPr>
                <w:b/>
                <w:bCs/>
              </w:rPr>
            </w:pPr>
            <w:r>
              <w:rPr>
                <w:rFonts w:hint="eastAsia"/>
                <w:b/>
                <w:bCs/>
              </w:rPr>
              <w:t>F</w:t>
            </w:r>
            <w:r>
              <w:rPr>
                <w:b/>
                <w:bCs/>
              </w:rPr>
              <w:t>ramework</w:t>
            </w:r>
          </w:p>
        </w:tc>
        <w:tc>
          <w:tcPr>
            <w:tcW w:w="4261" w:type="dxa"/>
            <w:shd w:val="clear" w:color="auto" w:fill="auto"/>
          </w:tcPr>
          <w:p w:rsidR="00290E18" w:rsidRDefault="00B2744F">
            <w:pPr>
              <w:rPr>
                <w:b/>
                <w:bCs/>
              </w:rPr>
            </w:pPr>
            <w:r>
              <w:rPr>
                <w:rFonts w:hint="eastAsia"/>
                <w:b/>
                <w:bCs/>
              </w:rPr>
              <w:t>Description</w:t>
            </w:r>
          </w:p>
        </w:tc>
      </w:tr>
      <w:tr w:rsidR="00290E18">
        <w:tc>
          <w:tcPr>
            <w:tcW w:w="4261" w:type="dxa"/>
            <w:shd w:val="clear" w:color="auto" w:fill="auto"/>
          </w:tcPr>
          <w:p w:rsidR="00290E18" w:rsidRDefault="00613986">
            <w:pPr>
              <w:jc w:val="left"/>
              <w:rPr>
                <w:rFonts w:ascii="Consolas" w:hAnsi="Consolas"/>
                <w:color w:val="000000"/>
                <w:sz w:val="20"/>
                <w:highlight w:val="white"/>
              </w:rPr>
            </w:pPr>
            <w:r>
              <w:rPr>
                <w:rFonts w:ascii="Consolas" w:hAnsi="Consolas" w:hint="eastAsia"/>
                <w:color w:val="000000"/>
                <w:sz w:val="20"/>
                <w:highlight w:val="white"/>
              </w:rPr>
              <w:t>sdkc</w:t>
            </w:r>
            <w:r w:rsidR="00B2744F">
              <w:rPr>
                <w:rFonts w:ascii="Consolas" w:hAnsi="Consolas" w:hint="eastAsia"/>
                <w:color w:val="000000"/>
                <w:sz w:val="20"/>
                <w:highlight w:val="white"/>
              </w:rPr>
              <w:t>ore.jar</w:t>
            </w:r>
          </w:p>
        </w:tc>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290E18">
        <w:tc>
          <w:tcPr>
            <w:tcW w:w="4261" w:type="dxa"/>
            <w:shd w:val="clear" w:color="auto" w:fill="auto"/>
          </w:tcPr>
          <w:p w:rsidR="00290E18" w:rsidRDefault="00613986">
            <w:pPr>
              <w:jc w:val="left"/>
              <w:rPr>
                <w:rFonts w:ascii="Consolas" w:hAnsi="Consolas"/>
                <w:color w:val="000000"/>
                <w:sz w:val="20"/>
                <w:highlight w:val="white"/>
              </w:rPr>
            </w:pPr>
            <w:r>
              <w:rPr>
                <w:rFonts w:ascii="Consolas" w:hAnsi="Consolas" w:hint="eastAsia"/>
                <w:color w:val="000000"/>
                <w:sz w:val="20"/>
              </w:rPr>
              <w:t>binatones</w:t>
            </w:r>
            <w:r w:rsidR="00B2744F">
              <w:rPr>
                <w:rFonts w:ascii="Consolas" w:hAnsi="Consolas"/>
                <w:color w:val="000000"/>
                <w:sz w:val="20"/>
              </w:rPr>
              <w:t>dk</w:t>
            </w:r>
            <w:r w:rsidR="00B2744F">
              <w:rPr>
                <w:rFonts w:ascii="Consolas" w:hAnsi="Consolas" w:hint="eastAsia"/>
                <w:color w:val="000000"/>
                <w:sz w:val="20"/>
              </w:rPr>
              <w:t>.jar</w:t>
            </w:r>
          </w:p>
        </w:tc>
        <w:tc>
          <w:tcPr>
            <w:tcW w:w="4261" w:type="dxa"/>
            <w:shd w:val="clear" w:color="auto" w:fill="auto"/>
          </w:tcPr>
          <w:p w:rsidR="00290E18" w:rsidRDefault="00613986">
            <w:pPr>
              <w:jc w:val="left"/>
              <w:rPr>
                <w:rFonts w:ascii="Consolas" w:hAnsi="Consolas"/>
                <w:color w:val="000000"/>
                <w:sz w:val="20"/>
                <w:highlight w:val="white"/>
              </w:rPr>
            </w:pPr>
            <w:r>
              <w:rPr>
                <w:rFonts w:ascii="Consolas" w:hAnsi="Consolas" w:hint="eastAsia"/>
                <w:color w:val="000000"/>
                <w:sz w:val="20"/>
                <w:highlight w:val="white"/>
              </w:rPr>
              <w:t>Binatone</w:t>
            </w:r>
            <w:r w:rsidR="00B2744F">
              <w:rPr>
                <w:rFonts w:ascii="Consolas" w:hAnsi="Consolas" w:hint="eastAsia"/>
                <w:color w:val="000000"/>
                <w:sz w:val="20"/>
                <w:highlight w:val="white"/>
              </w:rPr>
              <w:t xml:space="preserve"> SDK</w:t>
            </w:r>
          </w:p>
        </w:tc>
      </w:tr>
      <w:tr w:rsidR="00290E18">
        <w:tc>
          <w:tcPr>
            <w:tcW w:w="4261" w:type="dxa"/>
            <w:shd w:val="clear" w:color="auto" w:fill="auto"/>
          </w:tcPr>
          <w:p w:rsidR="00290E18" w:rsidRDefault="004C588C">
            <w:pPr>
              <w:jc w:val="left"/>
              <w:rPr>
                <w:rFonts w:ascii="Consolas" w:hAnsi="Consolas"/>
                <w:color w:val="000000"/>
                <w:sz w:val="20"/>
                <w:highlight w:val="white"/>
              </w:rPr>
            </w:pPr>
            <w:r>
              <w:rPr>
                <w:rFonts w:ascii="Consolas" w:hAnsi="Consolas" w:hint="eastAsia"/>
                <w:color w:val="000000"/>
                <w:sz w:val="20"/>
                <w:highlight w:val="white"/>
              </w:rPr>
              <w:t>sdka</w:t>
            </w:r>
            <w:r w:rsidR="00B2744F">
              <w:rPr>
                <w:rFonts w:ascii="Consolas" w:hAnsi="Consolas" w:hint="eastAsia"/>
                <w:color w:val="000000"/>
                <w:sz w:val="20"/>
                <w:highlight w:val="white"/>
              </w:rPr>
              <w:t>lgorithm.jar</w:t>
            </w:r>
          </w:p>
        </w:tc>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Algorithm call library</w:t>
            </w:r>
          </w:p>
        </w:tc>
      </w:tr>
      <w:tr w:rsidR="00290E18">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libalgorithm.so</w:t>
            </w:r>
          </w:p>
        </w:tc>
        <w:tc>
          <w:tcPr>
            <w:tcW w:w="4261" w:type="dxa"/>
            <w:shd w:val="clear" w:color="auto" w:fill="auto"/>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Algorithm library</w:t>
            </w:r>
          </w:p>
        </w:tc>
      </w:tr>
    </w:tbl>
    <w:p w:rsidR="00290E18" w:rsidRDefault="00290E18">
      <w:pPr>
        <w:rPr>
          <w:rFonts w:ascii="微软雅黑" w:eastAsia="微软雅黑" w:hAnsi="微软雅黑" w:cs="微软雅黑"/>
          <w:b/>
          <w:bCs/>
          <w:sz w:val="28"/>
          <w:szCs w:val="36"/>
        </w:rPr>
      </w:pPr>
    </w:p>
    <w:p w:rsidR="00290E18" w:rsidRDefault="00B2744F">
      <w:pPr>
        <w:pStyle w:val="2"/>
        <w:rPr>
          <w:rFonts w:ascii="微软雅黑" w:eastAsia="微软雅黑" w:hAnsi="微软雅黑" w:cs="微软雅黑"/>
        </w:rPr>
      </w:pPr>
      <w:bookmarkStart w:id="13" w:name="_Toc524362635"/>
      <w:r>
        <w:rPr>
          <w:rFonts w:ascii="微软雅黑" w:eastAsia="微软雅黑" w:hAnsi="微软雅黑" w:cs="微软雅黑" w:hint="eastAsia"/>
        </w:rPr>
        <w:t>2 .Integration</w:t>
      </w:r>
      <w:bookmarkEnd w:id="13"/>
    </w:p>
    <w:p w:rsidR="00290E18" w:rsidRDefault="00B2744F">
      <w:pPr>
        <w:pStyle w:val="11"/>
      </w:pPr>
      <w:r>
        <w:rPr>
          <w:rFonts w:hint="eastAsia"/>
        </w:rPr>
        <w:t>There are many Android development tools, and here we introduce the engineering configuration method of Sleepace SDK with Eclipse.</w:t>
      </w:r>
    </w:p>
    <w:p w:rsidR="00290E18" w:rsidRDefault="00B2744F">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524362636"/>
      <w:r>
        <w:rPr>
          <w:rStyle w:val="mw-headline"/>
          <w:rFonts w:ascii="微软雅黑" w:eastAsia="微软雅黑" w:hAnsi="微软雅黑" w:hint="eastAsia"/>
          <w:color w:val="353735"/>
          <w:sz w:val="21"/>
          <w:szCs w:val="21"/>
        </w:rPr>
        <w:t>Eclipse Config</w:t>
      </w:r>
      <w:bookmarkEnd w:id="14"/>
    </w:p>
    <w:p w:rsidR="00290E18" w:rsidRDefault="00B2744F">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290E18" w:rsidRDefault="00B2744F">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 xml:space="preserve">In the project to create a "libs" folder, copy </w:t>
      </w:r>
      <w:r w:rsidR="008B3116">
        <w:rPr>
          <w:rFonts w:cs="黑体" w:hint="eastAsia"/>
          <w:sz w:val="22"/>
          <w:szCs w:val="22"/>
        </w:rPr>
        <w:t>s</w:t>
      </w:r>
      <w:r>
        <w:rPr>
          <w:rFonts w:cs="黑体" w:hint="eastAsia"/>
          <w:sz w:val="22"/>
          <w:szCs w:val="22"/>
        </w:rPr>
        <w:t>dk</w:t>
      </w:r>
      <w:r w:rsidR="008B3116">
        <w:rPr>
          <w:rFonts w:cs="黑体" w:hint="eastAsia"/>
          <w:sz w:val="22"/>
          <w:szCs w:val="22"/>
        </w:rPr>
        <w:t>c</w:t>
      </w:r>
      <w:r>
        <w:rPr>
          <w:rFonts w:cs="黑体" w:hint="eastAsia"/>
          <w:sz w:val="22"/>
          <w:szCs w:val="22"/>
        </w:rPr>
        <w:t xml:space="preserve">ore.jar, </w:t>
      </w:r>
      <w:r w:rsidR="008B3116">
        <w:rPr>
          <w:rFonts w:cs="黑体" w:hint="eastAsia"/>
          <w:sz w:val="22"/>
          <w:szCs w:val="22"/>
        </w:rPr>
        <w:t>binatonesdk</w:t>
      </w:r>
      <w:r>
        <w:rPr>
          <w:rFonts w:cs="黑体" w:hint="eastAsia"/>
          <w:sz w:val="22"/>
          <w:szCs w:val="22"/>
        </w:rPr>
        <w:t xml:space="preserve">.jar, </w:t>
      </w:r>
      <w:r w:rsidR="008B3116">
        <w:rPr>
          <w:rFonts w:cs="黑体" w:hint="eastAsia"/>
          <w:sz w:val="22"/>
          <w:szCs w:val="22"/>
        </w:rPr>
        <w:t>sdka</w:t>
      </w:r>
      <w:r>
        <w:rPr>
          <w:rFonts w:cs="黑体" w:hint="eastAsia"/>
          <w:sz w:val="22"/>
          <w:szCs w:val="22"/>
        </w:rPr>
        <w:t>lgorithm.jar to "libs" folder, copy libalgorithm.so to "libs \ armeabi" folder.</w:t>
      </w:r>
    </w:p>
    <w:p w:rsidR="00290E18" w:rsidRDefault="00B2744F">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290E18" w:rsidRDefault="008603CF">
      <w:pPr>
        <w:pStyle w:val="a5"/>
        <w:shd w:val="clear" w:color="auto" w:fill="FFFFFF"/>
        <w:spacing w:before="90" w:beforeAutospacing="0" w:after="90" w:afterAutospacing="0" w:line="300" w:lineRule="atLeast"/>
      </w:pPr>
      <w:r>
        <w:rPr>
          <w:noProof/>
        </w:rPr>
        <w:lastRenderedPageBreak/>
        <w:drawing>
          <wp:inline distT="0" distB="0" distL="0" distR="0">
            <wp:extent cx="2343150" cy="477202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343150" cy="4772025"/>
                    </a:xfrm>
                    <a:prstGeom prst="rect">
                      <a:avLst/>
                    </a:prstGeom>
                    <a:noFill/>
                    <a:ln w="9525">
                      <a:noFill/>
                      <a:miter lim="800000"/>
                      <a:headEnd/>
                      <a:tailEnd/>
                    </a:ln>
                  </pic:spPr>
                </pic:pic>
              </a:graphicData>
            </a:graphic>
          </wp:inline>
        </w:drawing>
      </w:r>
    </w:p>
    <w:p w:rsidR="00290E18" w:rsidRDefault="00B2744F">
      <w:pPr>
        <w:pStyle w:val="a5"/>
        <w:shd w:val="clear" w:color="auto" w:fill="FFFFFF"/>
        <w:spacing w:before="90" w:beforeAutospacing="0" w:after="90" w:afterAutospacing="0" w:line="300" w:lineRule="atLeast"/>
        <w:rPr>
          <w:b/>
          <w:bCs/>
        </w:rPr>
      </w:pPr>
      <w:r>
        <w:rPr>
          <w:rFonts w:hint="eastAsia"/>
          <w:b/>
          <w:bCs/>
        </w:rPr>
        <w:t>Setp 2:</w:t>
      </w:r>
    </w:p>
    <w:p w:rsidR="00290E18" w:rsidRDefault="00B2744F">
      <w:pPr>
        <w:pStyle w:val="a5"/>
        <w:shd w:val="clear" w:color="auto" w:fill="FFFFFF"/>
        <w:spacing w:before="90" w:beforeAutospacing="0" w:after="90" w:afterAutospacing="0" w:line="300" w:lineRule="atLeast"/>
      </w:pPr>
      <w:r>
        <w:rPr>
          <w:rFonts w:hint="eastAsia"/>
        </w:rPr>
        <w:t xml:space="preserve">Config the </w:t>
      </w:r>
      <w:r>
        <w:t>“AndroidManifest.xml”</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"android.permission.BLUETOOTH"</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"android.permission.BLUETOOTH_ADMIN"</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uses-feature</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"android.hardware.bluetooth_le"</w:t>
      </w:r>
      <w:r>
        <w:rPr>
          <w:rFonts w:ascii="Consolas" w:hAnsi="Consolas" w:cs="Consolas"/>
          <w:kern w:val="0"/>
          <w:sz w:val="24"/>
        </w:rPr>
        <w:t xml:space="preserve"> </w:t>
      </w:r>
      <w:r>
        <w:rPr>
          <w:rFonts w:ascii="Consolas" w:hAnsi="Consolas" w:cs="Consolas"/>
          <w:color w:val="7F007F"/>
          <w:kern w:val="0"/>
          <w:sz w:val="24"/>
        </w:rPr>
        <w:t>android:required</w:t>
      </w:r>
      <w:r>
        <w:rPr>
          <w:rFonts w:ascii="Consolas" w:hAnsi="Consolas" w:cs="Consolas"/>
          <w:color w:val="000000"/>
          <w:kern w:val="0"/>
          <w:sz w:val="24"/>
        </w:rPr>
        <w:t>=</w:t>
      </w:r>
      <w:r>
        <w:rPr>
          <w:rFonts w:ascii="Consolas" w:hAnsi="Consolas" w:cs="Consolas"/>
          <w:i/>
          <w:iCs/>
          <w:color w:val="2A00FF"/>
          <w:kern w:val="0"/>
          <w:sz w:val="24"/>
        </w:rPr>
        <w:t>"true"</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"android.permission.INTERNET"</w:t>
      </w:r>
      <w:r>
        <w:rPr>
          <w:rFonts w:ascii="Consolas" w:hAnsi="Consolas" w:cs="Consolas"/>
          <w:kern w:val="0"/>
          <w:sz w:val="24"/>
        </w:rPr>
        <w:t xml:space="preserve"> </w:t>
      </w:r>
      <w:r>
        <w:rPr>
          <w:rFonts w:ascii="Consolas" w:hAnsi="Consolas" w:cs="Consolas"/>
          <w:color w:val="008080"/>
          <w:kern w:val="0"/>
          <w:sz w:val="24"/>
        </w:rPr>
        <w:t>/&gt;</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"android.permission.MOUNT_UNMOUNT_FILESYSTEMS"</w:t>
      </w:r>
      <w:r>
        <w:rPr>
          <w:rFonts w:ascii="Consolas" w:hAnsi="Consolas" w:cs="Consolas"/>
          <w:color w:val="008080"/>
          <w:kern w:val="0"/>
          <w:sz w:val="24"/>
        </w:rPr>
        <w:t>/&gt;</w:t>
      </w:r>
      <w:r>
        <w:rPr>
          <w:rFonts w:ascii="Consolas" w:hAnsi="Consolas" w:cs="Consolas"/>
          <w:color w:val="000000"/>
          <w:kern w:val="0"/>
          <w:sz w:val="24"/>
        </w:rPr>
        <w:t xml:space="preserve">  </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"android.permission.WRITE_EXTERNAL_STORAGE"</w:t>
      </w:r>
      <w:r>
        <w:rPr>
          <w:rFonts w:ascii="Consolas" w:hAnsi="Consolas" w:cs="Consolas"/>
          <w:color w:val="008080"/>
          <w:kern w:val="0"/>
          <w:sz w:val="24"/>
        </w:rPr>
        <w:t>/&gt;</w:t>
      </w:r>
      <w:r>
        <w:rPr>
          <w:rFonts w:ascii="Consolas" w:hAnsi="Consolas" w:cs="Consolas"/>
          <w:color w:val="000000"/>
          <w:kern w:val="0"/>
          <w:sz w:val="24"/>
        </w:rPr>
        <w:t xml:space="preserve"> </w:t>
      </w:r>
    </w:p>
    <w:p w:rsidR="00265E1E" w:rsidRDefault="00265E1E" w:rsidP="00265E1E">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"android.permission.ACCESS_COARSE_LOCATION"</w:t>
      </w:r>
      <w:r>
        <w:rPr>
          <w:rFonts w:ascii="Consolas" w:hAnsi="Consolas" w:cs="Consolas"/>
          <w:kern w:val="0"/>
          <w:sz w:val="24"/>
        </w:rPr>
        <w:t xml:space="preserve"> </w:t>
      </w:r>
      <w:r>
        <w:rPr>
          <w:rFonts w:ascii="Consolas" w:hAnsi="Consolas" w:cs="Consolas"/>
          <w:color w:val="008080"/>
          <w:kern w:val="0"/>
          <w:sz w:val="24"/>
        </w:rPr>
        <w:t>/&gt;</w:t>
      </w:r>
    </w:p>
    <w:p w:rsidR="00290E18" w:rsidRDefault="00265E1E" w:rsidP="00265E1E">
      <w:pPr>
        <w:rPr>
          <w:rFonts w:ascii="微软雅黑" w:eastAsia="微软雅黑" w:hAnsi="微软雅黑" w:cs="微软雅黑"/>
          <w:b/>
          <w:bCs/>
          <w:sz w:val="32"/>
          <w:szCs w:val="40"/>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"android.permission.ACCESS_FINE_LOCATION"</w:t>
      </w:r>
      <w:r>
        <w:rPr>
          <w:rFonts w:ascii="Consolas" w:hAnsi="Consolas" w:cs="Consolas"/>
          <w:kern w:val="0"/>
          <w:sz w:val="24"/>
        </w:rPr>
        <w:t xml:space="preserve"> </w:t>
      </w:r>
      <w:r>
        <w:rPr>
          <w:rFonts w:ascii="Consolas" w:hAnsi="Consolas" w:cs="Consolas"/>
          <w:color w:val="008080"/>
          <w:kern w:val="0"/>
          <w:sz w:val="24"/>
        </w:rPr>
        <w:t>/&gt;</w:t>
      </w:r>
      <w:r w:rsidR="00B2744F">
        <w:rPr>
          <w:rFonts w:ascii="微软雅黑" w:eastAsia="微软雅黑" w:hAnsi="微软雅黑" w:cs="微软雅黑" w:hint="eastAsia"/>
          <w:b/>
          <w:bCs/>
          <w:sz w:val="32"/>
          <w:szCs w:val="40"/>
        </w:rPr>
        <w:br w:type="page"/>
      </w:r>
    </w:p>
    <w:p w:rsidR="00290E18" w:rsidRDefault="00B2744F">
      <w:pPr>
        <w:pStyle w:val="1"/>
        <w:rPr>
          <w:rFonts w:ascii="微软雅黑" w:eastAsia="微软雅黑" w:hAnsi="微软雅黑" w:cs="微软雅黑" w:hint="default"/>
        </w:rPr>
      </w:pPr>
      <w:bookmarkStart w:id="15" w:name="_Toc524362637"/>
      <w:r>
        <w:rPr>
          <w:rFonts w:ascii="微软雅黑" w:eastAsia="微软雅黑" w:hAnsi="微软雅黑" w:cs="微软雅黑"/>
        </w:rPr>
        <w:lastRenderedPageBreak/>
        <w:t>API</w:t>
      </w:r>
      <w:bookmarkStart w:id="16" w:name="_GoBack"/>
      <w:bookmarkEnd w:id="15"/>
      <w:bookmarkEnd w:id="16"/>
    </w:p>
    <w:p w:rsidR="00290E18" w:rsidRDefault="00B2744F">
      <w:pPr>
        <w:pStyle w:val="2"/>
        <w:rPr>
          <w:rFonts w:ascii="微软雅黑" w:eastAsia="微软雅黑" w:hAnsi="微软雅黑" w:cs="微软雅黑"/>
        </w:rPr>
      </w:pPr>
      <w:bookmarkStart w:id="17" w:name="_Toc524362638"/>
      <w:r>
        <w:rPr>
          <w:rFonts w:ascii="微软雅黑" w:eastAsia="微软雅黑" w:hAnsi="微软雅黑" w:cs="微软雅黑" w:hint="eastAsia"/>
        </w:rPr>
        <w:t>1.API initialization</w:t>
      </w:r>
      <w:bookmarkEnd w:id="17"/>
    </w:p>
    <w:p w:rsidR="00290E18" w:rsidRDefault="00B2744F">
      <w:pPr>
        <w:ind w:firstLine="420"/>
        <w:rPr>
          <w:rFonts w:ascii="Consolas" w:eastAsia="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BinatoneHelper</w:t>
      </w:r>
      <w:r>
        <w:rPr>
          <w:rFonts w:ascii="Consolas" w:eastAsia="Consolas" w:hAnsi="Consolas" w:hint="eastAsia"/>
          <w:color w:val="000000"/>
          <w:sz w:val="20"/>
          <w:highlight w:val="white"/>
          <w:shd w:val="clear" w:color="FFFFFF" w:fill="D9D9D9"/>
        </w:rPr>
        <w:t>.getInstance(Context mContext);</w:t>
      </w:r>
    </w:p>
    <w:p w:rsidR="00290E18" w:rsidRDefault="00B2744F">
      <w:pPr>
        <w:pStyle w:val="3"/>
        <w:rPr>
          <w:rFonts w:hint="default"/>
        </w:rPr>
      </w:pPr>
      <w:bookmarkStart w:id="18" w:name="_Toc19763"/>
      <w:bookmarkStart w:id="19" w:name="_Toc524362639"/>
      <w:r>
        <w:t>Description</w:t>
      </w:r>
      <w:bookmarkEnd w:id="18"/>
      <w:bookmarkEnd w:id="19"/>
    </w:p>
    <w:p w:rsidR="00290E18" w:rsidRDefault="00B2744F">
      <w:pPr>
        <w:ind w:firstLine="420"/>
      </w:pPr>
      <w:r>
        <w:rPr>
          <w:rFonts w:ascii="Consolas" w:hAnsi="Consolas" w:hint="eastAsia"/>
          <w:color w:val="000000"/>
          <w:sz w:val="20"/>
          <w:highlight w:val="white"/>
          <w:shd w:val="clear" w:color="FFFFFF" w:fill="D9D9D9"/>
        </w:rPr>
        <w:t xml:space="preserve">BinatoneHelper </w:t>
      </w:r>
      <w:r>
        <w:rPr>
          <w:rFonts w:ascii="微软雅黑" w:eastAsia="微软雅黑" w:hAnsi="微软雅黑" w:cs="微软雅黑" w:hint="eastAsia"/>
        </w:rPr>
        <w:t xml:space="preserve">Initialization </w:t>
      </w:r>
    </w:p>
    <w:p w:rsidR="00290E18" w:rsidRDefault="00B2744F">
      <w:pPr>
        <w:pStyle w:val="3"/>
        <w:rPr>
          <w:rFonts w:hint="default"/>
        </w:rPr>
      </w:pPr>
      <w:bookmarkStart w:id="20" w:name="_Toc524362640"/>
      <w:r>
        <w:t>Parameters</w:t>
      </w:r>
      <w:bookmarkEnd w:id="2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Conetxt</w:t>
            </w:r>
          </w:p>
        </w:tc>
      </w:tr>
    </w:tbl>
    <w:p w:rsidR="00290E18" w:rsidRDefault="00290E18">
      <w:pPr>
        <w:rPr>
          <w:rFonts w:ascii="Consolas" w:hAnsi="Consolas"/>
          <w:color w:val="000000"/>
          <w:sz w:val="20"/>
          <w:highlight w:val="white"/>
          <w:shd w:val="clear" w:color="FFFFFF" w:fill="D9D9D9"/>
        </w:rPr>
      </w:pPr>
    </w:p>
    <w:p w:rsidR="00290E18" w:rsidRDefault="00290E18">
      <w:pPr>
        <w:rPr>
          <w:rFonts w:ascii="微软雅黑" w:eastAsia="微软雅黑" w:hAnsi="微软雅黑" w:cs="微软雅黑"/>
          <w:b/>
          <w:bCs/>
          <w:sz w:val="28"/>
          <w:szCs w:val="36"/>
        </w:rPr>
      </w:pPr>
    </w:p>
    <w:p w:rsidR="00290E18" w:rsidRDefault="00B2744F">
      <w:pPr>
        <w:pStyle w:val="2"/>
        <w:numPr>
          <w:ilvl w:val="0"/>
          <w:numId w:val="2"/>
        </w:numPr>
        <w:rPr>
          <w:rFonts w:ascii="微软雅黑" w:eastAsia="微软雅黑" w:hAnsi="微软雅黑" w:cs="微软雅黑"/>
        </w:rPr>
      </w:pPr>
      <w:bookmarkStart w:id="21" w:name="_Toc27572"/>
      <w:bookmarkStart w:id="22" w:name="_Toc524362641"/>
      <w:r>
        <w:rPr>
          <w:rFonts w:ascii="微软雅黑" w:eastAsia="微软雅黑" w:hAnsi="微软雅黑" w:cs="微软雅黑" w:hint="eastAsia"/>
        </w:rPr>
        <w:t>Connnect Device</w:t>
      </w:r>
      <w:bookmarkEnd w:id="21"/>
      <w:bookmarkEnd w:id="22"/>
    </w:p>
    <w:p w:rsidR="00E43827" w:rsidRPr="009E5B9B" w:rsidRDefault="00E43827" w:rsidP="009E5B9B">
      <w:pPr>
        <w:rPr>
          <w:rFonts w:ascii="Consolas" w:eastAsia="Consolas" w:hAnsi="Consolas"/>
          <w:color w:val="000000"/>
          <w:sz w:val="20"/>
          <w:highlight w:val="white"/>
        </w:rPr>
      </w:pPr>
      <w:bookmarkStart w:id="23" w:name="_Toc524362642"/>
      <w:r w:rsidRPr="009E5B9B">
        <w:rPr>
          <w:rFonts w:ascii="Consolas" w:eastAsia="Consolas" w:hAnsi="Consolas" w:hint="eastAsia"/>
          <w:b/>
          <w:color w:val="7F0055"/>
          <w:sz w:val="20"/>
          <w:highlight w:val="white"/>
        </w:rPr>
        <w:t>public</w:t>
      </w:r>
      <w:r w:rsidRPr="009E5B9B">
        <w:rPr>
          <w:rFonts w:ascii="Consolas" w:eastAsia="Consolas" w:hAnsi="Consolas" w:hint="eastAsia"/>
          <w:color w:val="000000"/>
          <w:sz w:val="20"/>
          <w:highlight w:val="white"/>
        </w:rPr>
        <w:t xml:space="preserve"> </w:t>
      </w:r>
      <w:r w:rsidRPr="009E5B9B">
        <w:rPr>
          <w:rFonts w:ascii="Consolas" w:eastAsia="Consolas" w:hAnsi="Consolas" w:hint="eastAsia"/>
          <w:b/>
          <w:color w:val="7F0055"/>
          <w:sz w:val="20"/>
          <w:highlight w:val="white"/>
        </w:rPr>
        <w:t>void</w:t>
      </w:r>
      <w:r w:rsidRPr="009E5B9B">
        <w:rPr>
          <w:rFonts w:ascii="Consolas" w:eastAsia="Consolas" w:hAnsi="Consolas" w:hint="eastAsia"/>
          <w:color w:val="000000"/>
          <w:sz w:val="20"/>
          <w:highlight w:val="white"/>
        </w:rPr>
        <w:t xml:space="preserve"> login(String </w:t>
      </w:r>
      <w:r w:rsidRPr="009E5B9B">
        <w:rPr>
          <w:rFonts w:ascii="Consolas" w:eastAsia="Consolas" w:hAnsi="Consolas" w:hint="eastAsia"/>
          <w:color w:val="6A3E3E"/>
          <w:sz w:val="20"/>
          <w:highlight w:val="white"/>
        </w:rPr>
        <w:t>deviceName</w:t>
      </w:r>
      <w:r w:rsidRPr="009E5B9B">
        <w:rPr>
          <w:rFonts w:ascii="Consolas" w:eastAsia="Consolas" w:hAnsi="Consolas" w:hint="eastAsia"/>
          <w:color w:val="000000"/>
          <w:sz w:val="20"/>
          <w:highlight w:val="white"/>
        </w:rPr>
        <w:t xml:space="preserve">, String </w:t>
      </w:r>
      <w:r w:rsidRPr="009E5B9B">
        <w:rPr>
          <w:rFonts w:ascii="Consolas" w:eastAsia="Consolas" w:hAnsi="Consolas" w:hint="eastAsia"/>
          <w:color w:val="6A3E3E"/>
          <w:sz w:val="20"/>
          <w:highlight w:val="white"/>
        </w:rPr>
        <w:t>address</w:t>
      </w:r>
      <w:r w:rsidRPr="009E5B9B">
        <w:rPr>
          <w:rFonts w:ascii="Consolas" w:eastAsia="Consolas" w:hAnsi="Consolas" w:hint="eastAsia"/>
          <w:color w:val="000000"/>
          <w:sz w:val="20"/>
          <w:highlight w:val="white"/>
        </w:rPr>
        <w:t xml:space="preserve">, </w:t>
      </w:r>
      <w:r w:rsidRPr="009E5B9B">
        <w:rPr>
          <w:rFonts w:ascii="Consolas" w:eastAsia="Consolas" w:hAnsi="Consolas" w:hint="eastAsia"/>
          <w:b/>
          <w:color w:val="7F0055"/>
          <w:sz w:val="20"/>
          <w:highlight w:val="white"/>
        </w:rPr>
        <w:t>int</w:t>
      </w:r>
      <w:r w:rsidRPr="009E5B9B">
        <w:rPr>
          <w:rFonts w:ascii="Consolas" w:eastAsia="Consolas" w:hAnsi="Consolas" w:hint="eastAsia"/>
          <w:color w:val="000000"/>
          <w:sz w:val="20"/>
          <w:highlight w:val="white"/>
        </w:rPr>
        <w:t xml:space="preserve"> </w:t>
      </w:r>
      <w:r w:rsidRPr="009E5B9B">
        <w:rPr>
          <w:rFonts w:ascii="Consolas" w:eastAsia="Consolas" w:hAnsi="Consolas" w:hint="eastAsia"/>
          <w:color w:val="6A3E3E"/>
          <w:sz w:val="20"/>
          <w:highlight w:val="white"/>
        </w:rPr>
        <w:t>userId</w:t>
      </w:r>
      <w:r w:rsidRPr="009E5B9B">
        <w:rPr>
          <w:rFonts w:ascii="Consolas" w:eastAsia="Consolas" w:hAnsi="Consolas" w:hint="eastAsia"/>
          <w:color w:val="000000"/>
          <w:sz w:val="20"/>
          <w:highlight w:val="white"/>
        </w:rPr>
        <w:t xml:space="preserve">, </w:t>
      </w:r>
      <w:r w:rsidRPr="009E5B9B">
        <w:rPr>
          <w:rFonts w:ascii="Consolas" w:eastAsia="Consolas" w:hAnsi="Consolas"/>
          <w:b/>
          <w:color w:val="7F0055"/>
          <w:sz w:val="20"/>
          <w:highlight w:val="white"/>
        </w:rPr>
        <w:t xml:space="preserve">int </w:t>
      </w:r>
      <w:r w:rsidRPr="009E5B9B">
        <w:rPr>
          <w:rFonts w:ascii="Consolas" w:eastAsia="Consolas" w:hAnsi="Consolas"/>
          <w:color w:val="6A3E3E"/>
          <w:sz w:val="20"/>
          <w:highlight w:val="white"/>
        </w:rPr>
        <w:t>timestamp</w:t>
      </w:r>
      <w:r w:rsidRPr="009E5B9B">
        <w:rPr>
          <w:rFonts w:ascii="Consolas" w:eastAsia="Consolas" w:hAnsi="Consolas"/>
          <w:b/>
          <w:color w:val="7F0055"/>
          <w:sz w:val="20"/>
          <w:highlight w:val="white"/>
        </w:rPr>
        <w:t xml:space="preserve">, int </w:t>
      </w:r>
      <w:r w:rsidRPr="009E5B9B">
        <w:rPr>
          <w:rFonts w:ascii="Consolas" w:eastAsia="Consolas" w:hAnsi="Consolas"/>
          <w:color w:val="6A3E3E"/>
          <w:sz w:val="20"/>
          <w:highlight w:val="white"/>
        </w:rPr>
        <w:t>timezone</w:t>
      </w:r>
      <w:r w:rsidRPr="009E5B9B">
        <w:rPr>
          <w:rFonts w:ascii="Consolas" w:eastAsia="Consolas" w:hAnsi="Consolas" w:hint="eastAsia"/>
          <w:b/>
          <w:color w:val="7F0055"/>
          <w:sz w:val="20"/>
          <w:highlight w:val="white"/>
        </w:rPr>
        <w:t xml:space="preserve">, </w:t>
      </w:r>
      <w:r w:rsidR="006A6E8D" w:rsidRPr="009E5B9B">
        <w:rPr>
          <w:rFonts w:ascii="Consolas" w:eastAsia="Consolas" w:hAnsi="Consolas"/>
          <w:b/>
          <w:color w:val="7F0055"/>
          <w:sz w:val="20"/>
          <w:highlight w:val="white"/>
        </w:rPr>
        <w:t xml:space="preserve">int </w:t>
      </w:r>
      <w:r w:rsidR="006A6E8D">
        <w:rPr>
          <w:rFonts w:ascii="Consolas" w:eastAsiaTheme="minorEastAsia" w:hAnsi="Consolas" w:hint="eastAsia"/>
          <w:color w:val="6A3E3E"/>
          <w:sz w:val="20"/>
          <w:highlight w:val="white"/>
        </w:rPr>
        <w:t>dstOffset</w:t>
      </w:r>
      <w:r w:rsidR="006A6E8D" w:rsidRPr="009E5B9B">
        <w:rPr>
          <w:rFonts w:ascii="Consolas" w:eastAsia="Consolas" w:hAnsi="Consolas" w:hint="eastAsia"/>
          <w:b/>
          <w:color w:val="7F0055"/>
          <w:sz w:val="20"/>
          <w:highlight w:val="white"/>
        </w:rPr>
        <w:t xml:space="preserve">, </w:t>
      </w:r>
      <w:r w:rsidRPr="009E5B9B">
        <w:rPr>
          <w:rFonts w:ascii="Consolas" w:eastAsia="Consolas" w:hAnsi="Consolas" w:hint="eastAsia"/>
          <w:b/>
          <w:color w:val="7F0055"/>
          <w:sz w:val="20"/>
          <w:highlight w:val="white"/>
        </w:rPr>
        <w:t>int</w:t>
      </w:r>
      <w:r w:rsidRPr="009E5B9B">
        <w:rPr>
          <w:rFonts w:ascii="Consolas" w:eastAsia="Consolas" w:hAnsi="Consolas" w:hint="eastAsia"/>
          <w:color w:val="000000"/>
          <w:sz w:val="20"/>
          <w:highlight w:val="white"/>
        </w:rPr>
        <w:t xml:space="preserve"> </w:t>
      </w:r>
      <w:r w:rsidRPr="009E5B9B">
        <w:rPr>
          <w:rFonts w:ascii="Consolas" w:eastAsia="Consolas" w:hAnsi="Consolas" w:hint="eastAsia"/>
          <w:color w:val="6A3E3E"/>
          <w:sz w:val="20"/>
          <w:highlight w:val="white"/>
        </w:rPr>
        <w:t>timeout</w:t>
      </w:r>
      <w:r w:rsidRPr="009E5B9B">
        <w:rPr>
          <w:rFonts w:ascii="Consolas" w:eastAsia="Consolas" w:hAnsi="Consolas" w:hint="eastAsia"/>
          <w:color w:val="000000"/>
          <w:sz w:val="20"/>
          <w:highlight w:val="white"/>
        </w:rPr>
        <w:t xml:space="preserve">, </w:t>
      </w:r>
      <w:hyperlink w:anchor="_IDataCallback&lt;T&gt;" w:history="1">
        <w:r>
          <w:rPr>
            <w:rStyle w:val="a7"/>
            <w:rFonts w:hint="eastAsia"/>
          </w:rPr>
          <w:t>IResultCallback</w:t>
        </w:r>
      </w:hyperlink>
      <w:r w:rsidRPr="009E5B9B">
        <w:rPr>
          <w:rFonts w:ascii="Consolas" w:hAnsi="Consolas" w:hint="eastAsia"/>
          <w:color w:val="000000"/>
          <w:sz w:val="20"/>
          <w:highlight w:val="white"/>
          <w:u w:val="single"/>
        </w:rPr>
        <w:t>&lt;DeviceInfo&gt;</w:t>
      </w:r>
      <w:r w:rsidRPr="009E5B9B">
        <w:rPr>
          <w:rFonts w:ascii="Consolas" w:eastAsia="Consolas" w:hAnsi="Consolas" w:hint="eastAsia"/>
          <w:color w:val="000000"/>
          <w:sz w:val="20"/>
          <w:highlight w:val="white"/>
        </w:rPr>
        <w:t xml:space="preserve"> </w:t>
      </w:r>
      <w:r w:rsidRPr="009E5B9B">
        <w:rPr>
          <w:rFonts w:ascii="Consolas" w:eastAsia="Consolas" w:hAnsi="Consolas" w:hint="eastAsia"/>
          <w:color w:val="6A3E3E"/>
          <w:sz w:val="20"/>
          <w:highlight w:val="white"/>
        </w:rPr>
        <w:t>cb</w:t>
      </w:r>
      <w:r w:rsidRPr="009E5B9B">
        <w:rPr>
          <w:rFonts w:ascii="Consolas" w:eastAsia="Consolas" w:hAnsi="Consolas" w:hint="eastAsia"/>
          <w:color w:val="000000"/>
          <w:sz w:val="20"/>
          <w:highlight w:val="white"/>
        </w:rPr>
        <w:t xml:space="preserve">) </w:t>
      </w:r>
    </w:p>
    <w:p w:rsidR="00290E18" w:rsidRDefault="00B2744F">
      <w:pPr>
        <w:pStyle w:val="3"/>
        <w:rPr>
          <w:rFonts w:hint="default"/>
        </w:rPr>
      </w:pPr>
      <w:r>
        <w:t>Description</w:t>
      </w:r>
      <w:bookmarkEnd w:id="23"/>
    </w:p>
    <w:p w:rsidR="00290E18" w:rsidRDefault="00B2744F">
      <w:pPr>
        <w:ind w:firstLine="420"/>
      </w:pPr>
      <w:r>
        <w:rPr>
          <w:rFonts w:hint="eastAsia"/>
        </w:rPr>
        <w:t>Connect Reston and setting userId</w:t>
      </w:r>
    </w:p>
    <w:p w:rsidR="00290E18" w:rsidRDefault="00B2744F">
      <w:pPr>
        <w:pStyle w:val="3"/>
        <w:rPr>
          <w:rFonts w:hint="default"/>
        </w:rPr>
      </w:pPr>
      <w:bookmarkStart w:id="24" w:name="_Toc524362643"/>
      <w:r>
        <w:t>Parameters</w:t>
      </w:r>
      <w:bookmarkEnd w:id="24"/>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409"/>
        <w:gridCol w:w="3333"/>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3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does not belong to Sleepace.</w:t>
            </w:r>
          </w:p>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belong to partner</w:t>
            </w:r>
          </w:p>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Why need it</w:t>
            </w:r>
            <w:r>
              <w:rPr>
                <w:rFonts w:ascii="Consolas" w:hAnsi="Consolas" w:hint="eastAsia"/>
                <w:b/>
                <w:bCs/>
                <w:color w:val="000000"/>
                <w:sz w:val="20"/>
                <w:highlight w:val="white"/>
                <w:shd w:val="clear" w:color="FFFFFF" w:fill="D9D9D9"/>
              </w:rPr>
              <w:t>：</w:t>
            </w:r>
          </w:p>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Reston separates the data according to userId. </w:t>
            </w:r>
          </w:p>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It mean user A connects to </w:t>
            </w:r>
            <w:r>
              <w:rPr>
                <w:rFonts w:ascii="Consolas" w:hAnsi="Consolas" w:hint="eastAsia"/>
                <w:color w:val="000000"/>
                <w:sz w:val="20"/>
                <w:highlight w:val="white"/>
                <w:shd w:val="clear" w:color="FFFFFF" w:fill="D9D9D9"/>
              </w:rPr>
              <w:lastRenderedPageBreak/>
              <w:t>device, generates and gets the data which only belong to user A. User A can</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t get the data of user B</w:t>
            </w:r>
          </w:p>
        </w:tc>
      </w:tr>
      <w:tr w:rsidR="00290E18">
        <w:tc>
          <w:tcPr>
            <w:tcW w:w="1704" w:type="dxa"/>
            <w:shd w:val="clear" w:color="auto" w:fill="auto"/>
          </w:tcPr>
          <w:p w:rsidR="00290E18" w:rsidRDefault="00DD1A05">
            <w:pPr>
              <w:rPr>
                <w:rFonts w:ascii="Consolas" w:hAnsi="Consolas"/>
                <w:color w:val="000000"/>
                <w:sz w:val="20"/>
                <w:highlight w:val="white"/>
                <w:shd w:val="clear" w:color="FFFFFF" w:fill="D9D9D9"/>
              </w:rPr>
            </w:pPr>
            <w:r w:rsidRPr="00DD1A05">
              <w:rPr>
                <w:rFonts w:ascii="Consolas" w:hAnsi="Consolas"/>
                <w:color w:val="000000"/>
                <w:sz w:val="20"/>
                <w:highlight w:val="white"/>
                <w:shd w:val="clear" w:color="FFFFFF" w:fill="D9D9D9"/>
              </w:rPr>
              <w:lastRenderedPageBreak/>
              <w:t>timestamp</w:t>
            </w:r>
          </w:p>
        </w:tc>
        <w:tc>
          <w:tcPr>
            <w:tcW w:w="3409"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290E18" w:rsidRDefault="00A901EC" w:rsidP="00A901EC">
            <w:pPr>
              <w:rPr>
                <w:rFonts w:ascii="Consolas" w:hAnsi="Consolas"/>
                <w:color w:val="000000"/>
                <w:sz w:val="20"/>
                <w:highlight w:val="white"/>
                <w:shd w:val="clear" w:color="FFFFFF" w:fill="D9D9D9"/>
              </w:rPr>
            </w:pPr>
            <w:r>
              <w:rPr>
                <w:rFonts w:ascii="Consolas" w:hAnsi="Consolas"/>
                <w:color w:val="000000"/>
                <w:sz w:val="20"/>
                <w:shd w:val="clear" w:color="FFFFFF" w:fill="D9D9D9"/>
              </w:rPr>
              <w:t>Unix</w:t>
            </w:r>
            <w:r>
              <w:rPr>
                <w:rFonts w:ascii="Consolas" w:hAnsi="Consolas" w:hint="eastAsia"/>
                <w:color w:val="000000"/>
                <w:sz w:val="20"/>
                <w:shd w:val="clear" w:color="FFFFFF" w:fill="D9D9D9"/>
              </w:rPr>
              <w:t xml:space="preserve"> </w:t>
            </w:r>
            <w:r w:rsidRPr="00A901EC">
              <w:rPr>
                <w:rFonts w:ascii="Consolas" w:hAnsi="Consolas"/>
                <w:color w:val="000000"/>
                <w:sz w:val="20"/>
                <w:shd w:val="clear" w:color="FFFFFF" w:fill="D9D9D9"/>
              </w:rPr>
              <w:t>timestamp</w:t>
            </w:r>
            <w:r w:rsidR="00B2744F">
              <w:rPr>
                <w:rFonts w:ascii="Consolas" w:hAnsi="Consolas" w:hint="eastAsia"/>
                <w:color w:val="000000"/>
                <w:sz w:val="20"/>
                <w:highlight w:val="white"/>
                <w:shd w:val="clear" w:color="FFFFFF" w:fill="D9D9D9"/>
              </w:rPr>
              <w:t>, Unit(second)</w:t>
            </w:r>
          </w:p>
        </w:tc>
      </w:tr>
      <w:tr w:rsidR="00DD1A05">
        <w:tc>
          <w:tcPr>
            <w:tcW w:w="1704" w:type="dxa"/>
            <w:shd w:val="clear" w:color="auto" w:fill="auto"/>
          </w:tcPr>
          <w:p w:rsidR="00DD1A05" w:rsidRDefault="00DD1A05">
            <w:pPr>
              <w:rPr>
                <w:rFonts w:ascii="Consolas" w:hAnsi="Consolas"/>
                <w:color w:val="000000"/>
                <w:sz w:val="20"/>
                <w:highlight w:val="white"/>
                <w:shd w:val="clear" w:color="FFFFFF" w:fill="D9D9D9"/>
              </w:rPr>
            </w:pPr>
            <w:r w:rsidRPr="00DD1A05">
              <w:rPr>
                <w:rFonts w:ascii="Consolas" w:hAnsi="Consolas"/>
                <w:color w:val="000000"/>
                <w:sz w:val="20"/>
                <w:highlight w:val="white"/>
                <w:shd w:val="clear" w:color="FFFFFF" w:fill="D9D9D9"/>
              </w:rPr>
              <w:t>timezone</w:t>
            </w:r>
          </w:p>
        </w:tc>
        <w:tc>
          <w:tcPr>
            <w:tcW w:w="3409" w:type="dxa"/>
            <w:shd w:val="clear" w:color="auto" w:fill="auto"/>
          </w:tcPr>
          <w:p w:rsidR="00DD1A05" w:rsidRDefault="00DD1A0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DD1A05" w:rsidRDefault="007D09CB">
            <w:pPr>
              <w:rPr>
                <w:rFonts w:ascii="Consolas" w:hAnsi="Consolas"/>
                <w:color w:val="000000"/>
                <w:sz w:val="20"/>
                <w:highlight w:val="white"/>
                <w:shd w:val="clear" w:color="FFFFFF" w:fill="D9D9D9"/>
              </w:rPr>
            </w:pPr>
            <w:r w:rsidRPr="007D09CB">
              <w:rPr>
                <w:rFonts w:ascii="Consolas" w:hAnsi="Consolas"/>
                <w:color w:val="000000"/>
                <w:sz w:val="20"/>
                <w:shd w:val="clear" w:color="FFFFFF" w:fill="D9D9D9"/>
              </w:rPr>
              <w:t>time zone</w:t>
            </w:r>
            <w:r>
              <w:rPr>
                <w:rFonts w:ascii="Consolas" w:hAnsi="Consolas" w:hint="eastAsia"/>
                <w:color w:val="000000"/>
                <w:sz w:val="20"/>
                <w:highlight w:val="white"/>
                <w:shd w:val="clear" w:color="FFFFFF" w:fill="D9D9D9"/>
              </w:rPr>
              <w:t>, Unit(second)</w:t>
            </w:r>
          </w:p>
        </w:tc>
      </w:tr>
      <w:tr w:rsidR="006A6E8D">
        <w:tc>
          <w:tcPr>
            <w:tcW w:w="1704" w:type="dxa"/>
            <w:shd w:val="clear" w:color="auto" w:fill="auto"/>
          </w:tcPr>
          <w:p w:rsidR="006A6E8D" w:rsidRPr="00DD1A05" w:rsidRDefault="006A6E8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dstOffset</w:t>
            </w:r>
          </w:p>
        </w:tc>
        <w:tc>
          <w:tcPr>
            <w:tcW w:w="3409" w:type="dxa"/>
            <w:shd w:val="clear" w:color="auto" w:fill="auto"/>
          </w:tcPr>
          <w:p w:rsidR="006A6E8D" w:rsidRDefault="006A6E8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6A6E8D" w:rsidRPr="007D09CB" w:rsidRDefault="006A6E8D">
            <w:pPr>
              <w:rPr>
                <w:rFonts w:ascii="Consolas" w:hAnsi="Consolas"/>
                <w:color w:val="000000"/>
                <w:sz w:val="20"/>
                <w:shd w:val="clear" w:color="FFFFFF" w:fill="D9D9D9"/>
              </w:rPr>
            </w:pPr>
            <w:r w:rsidRPr="006A6E8D">
              <w:rPr>
                <w:rFonts w:ascii="Consolas" w:hAnsi="Consolas"/>
                <w:color w:val="000000"/>
                <w:sz w:val="20"/>
                <w:shd w:val="clear" w:color="FFFFFF" w:fill="D9D9D9"/>
              </w:rPr>
              <w:t>Summer time offset, unit seconds</w:t>
            </w:r>
          </w:p>
        </w:tc>
      </w:tr>
      <w:tr w:rsidR="00DD1A05">
        <w:tc>
          <w:tcPr>
            <w:tcW w:w="1704" w:type="dxa"/>
            <w:shd w:val="clear" w:color="auto" w:fill="auto"/>
          </w:tcPr>
          <w:p w:rsidR="00DD1A05" w:rsidRDefault="00DD1A05" w:rsidP="004561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409" w:type="dxa"/>
            <w:shd w:val="clear" w:color="auto" w:fill="auto"/>
          </w:tcPr>
          <w:p w:rsidR="00DD1A05" w:rsidRDefault="00DD1A05" w:rsidP="004561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DD1A05" w:rsidRDefault="00DD1A05" w:rsidP="004561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DD1A05">
        <w:tc>
          <w:tcPr>
            <w:tcW w:w="1704" w:type="dxa"/>
            <w:shd w:val="clear" w:color="auto" w:fill="auto"/>
          </w:tcPr>
          <w:p w:rsidR="00DD1A05" w:rsidRDefault="00DD1A0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shd w:val="clear" w:color="auto" w:fill="auto"/>
          </w:tcPr>
          <w:p w:rsidR="00DD1A05" w:rsidRDefault="00A96352">
            <w:pPr>
              <w:rPr>
                <w:rFonts w:ascii="Consolas" w:hAnsi="Consolas"/>
                <w:color w:val="000000"/>
                <w:sz w:val="20"/>
                <w:highlight w:val="white"/>
                <w:shd w:val="clear" w:color="FFFFFF" w:fill="D9D9D9"/>
              </w:rPr>
            </w:pPr>
            <w:hyperlink w:anchor="_IDataCallback&lt;T&gt;" w:history="1">
              <w:r w:rsidR="00DD1A05">
                <w:rPr>
                  <w:rStyle w:val="a6"/>
                  <w:rFonts w:ascii="Consolas" w:hAnsi="Consolas" w:hint="eastAsia"/>
                  <w:color w:val="000000"/>
                  <w:sz w:val="20"/>
                  <w:highlight w:val="white"/>
                  <w:shd w:val="clear" w:color="FFFFFF" w:fill="D9D9D9"/>
                </w:rPr>
                <w:t>IResultCallback</w:t>
              </w:r>
            </w:hyperlink>
            <w:r w:rsidR="00DD1A05">
              <w:rPr>
                <w:rFonts w:ascii="Consolas" w:hAnsi="Consolas" w:hint="eastAsia"/>
                <w:color w:val="000000"/>
                <w:sz w:val="20"/>
                <w:highlight w:val="white"/>
                <w:shd w:val="clear" w:color="FFFFFF" w:fill="D9D9D9"/>
              </w:rPr>
              <w:t>&lt;DeviceInfo&gt;</w:t>
            </w:r>
          </w:p>
        </w:tc>
        <w:tc>
          <w:tcPr>
            <w:tcW w:w="3333" w:type="dxa"/>
            <w:shd w:val="clear" w:color="auto" w:fill="auto"/>
          </w:tcPr>
          <w:p w:rsidR="00DD1A05" w:rsidRDefault="00DD1A0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LoginBean" w:history="1">
              <w:r>
                <w:rPr>
                  <w:rStyle w:val="a7"/>
                  <w:rFonts w:ascii="Consolas" w:hAnsi="Consolas" w:hint="eastAsia"/>
                  <w:color w:val="000000"/>
                  <w:sz w:val="20"/>
                  <w:highlight w:val="white"/>
                  <w:shd w:val="clear" w:color="FFFFFF" w:fill="D9D9D9"/>
                </w:rPr>
                <w:t xml:space="preserve">DeviceInfo </w:t>
              </w:r>
            </w:hyperlink>
            <w:r>
              <w:rPr>
                <w:rFonts w:ascii="Consolas" w:hAnsi="Consolas" w:hint="eastAsia"/>
                <w:color w:val="000000"/>
                <w:sz w:val="20"/>
                <w:highlight w:val="white"/>
                <w:shd w:val="clear" w:color="FFFFFF" w:fill="D9D9D9"/>
              </w:rPr>
              <w:t>Obj</w:t>
            </w:r>
          </w:p>
        </w:tc>
      </w:tr>
    </w:tbl>
    <w:p w:rsidR="009E5B9B" w:rsidRDefault="009E5B9B" w:rsidP="009E5B9B">
      <w:pPr>
        <w:pStyle w:val="2"/>
        <w:rPr>
          <w:rFonts w:ascii="微软雅黑" w:eastAsia="微软雅黑" w:hAnsi="微软雅黑" w:cs="微软雅黑"/>
        </w:rPr>
      </w:pPr>
      <w:bookmarkStart w:id="25" w:name="_Toc9946"/>
      <w:bookmarkStart w:id="26" w:name="_Toc524362644"/>
      <w:r>
        <w:rPr>
          <w:rFonts w:ascii="微软雅黑" w:eastAsia="微软雅黑" w:hAnsi="微软雅黑" w:cs="微软雅黑" w:hint="eastAsia"/>
        </w:rPr>
        <w:t>3.</w:t>
      </w:r>
      <w:r w:rsidRPr="009E5B9B">
        <w:rPr>
          <w:rFonts w:ascii="微软雅黑" w:eastAsia="微软雅黑" w:hAnsi="微软雅黑" w:cs="微软雅黑" w:hint="eastAsia"/>
        </w:rPr>
        <w:t xml:space="preserve"> </w:t>
      </w:r>
      <w:r>
        <w:rPr>
          <w:rFonts w:ascii="微软雅黑" w:eastAsia="微软雅黑" w:hAnsi="微软雅黑" w:cs="微软雅黑"/>
        </w:rPr>
        <w:t xml:space="preserve">Get SDK </w:t>
      </w:r>
      <w:r>
        <w:rPr>
          <w:rFonts w:ascii="微软雅黑" w:eastAsia="微软雅黑" w:hAnsi="微软雅黑" w:cs="微软雅黑" w:hint="eastAsia"/>
        </w:rPr>
        <w:t>V</w:t>
      </w:r>
      <w:r w:rsidRPr="009E5B9B">
        <w:rPr>
          <w:rFonts w:ascii="微软雅黑" w:eastAsia="微软雅黑" w:hAnsi="微软雅黑" w:cs="微软雅黑"/>
        </w:rPr>
        <w:t>ersion</w:t>
      </w:r>
    </w:p>
    <w:p w:rsidR="009E5B9B" w:rsidRDefault="009E5B9B" w:rsidP="009E5B9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String getSDKVersion()</w:t>
      </w:r>
    </w:p>
    <w:p w:rsidR="009E5B9B" w:rsidRDefault="009E5B9B" w:rsidP="009E5B9B">
      <w:pPr>
        <w:pStyle w:val="3"/>
        <w:rPr>
          <w:rFonts w:hint="default"/>
        </w:rPr>
      </w:pPr>
      <w:r>
        <w:t>Description</w:t>
      </w:r>
    </w:p>
    <w:p w:rsidR="009E5B9B" w:rsidRDefault="009E5B9B" w:rsidP="009E5B9B">
      <w:pPr>
        <w:ind w:firstLine="420"/>
      </w:pPr>
      <w:r>
        <w:rPr>
          <w:rFonts w:hint="eastAsia"/>
        </w:rPr>
        <w:t>get sdk version</w:t>
      </w:r>
    </w:p>
    <w:p w:rsidR="004201B6" w:rsidRDefault="004201B6" w:rsidP="009E5B9B">
      <w:pPr>
        <w:pStyle w:val="2"/>
        <w:rPr>
          <w:rFonts w:ascii="微软雅黑" w:eastAsia="微软雅黑" w:hAnsi="微软雅黑" w:cs="微软雅黑"/>
        </w:rPr>
      </w:pPr>
    </w:p>
    <w:p w:rsidR="00290E18" w:rsidRDefault="009E5B9B" w:rsidP="009E5B9B">
      <w:pPr>
        <w:pStyle w:val="2"/>
        <w:rPr>
          <w:rFonts w:ascii="微软雅黑" w:eastAsia="微软雅黑" w:hAnsi="微软雅黑" w:cs="微软雅黑"/>
        </w:rPr>
      </w:pPr>
      <w:r>
        <w:rPr>
          <w:rFonts w:ascii="微软雅黑" w:eastAsia="微软雅黑" w:hAnsi="微软雅黑" w:cs="微软雅黑" w:hint="eastAsia"/>
        </w:rPr>
        <w:t>4.</w:t>
      </w:r>
      <w:r w:rsidR="00B2744F">
        <w:rPr>
          <w:rFonts w:ascii="微软雅黑" w:eastAsia="微软雅黑" w:hAnsi="微软雅黑" w:cs="微软雅黑" w:hint="eastAsia"/>
        </w:rPr>
        <w:t>Get Battery</w:t>
      </w:r>
      <w:bookmarkEnd w:id="25"/>
      <w:bookmarkEnd w:id="26"/>
    </w:p>
    <w:p w:rsidR="00290E18" w:rsidRDefault="00290E18">
      <w:pPr>
        <w:rPr>
          <w:rFonts w:ascii="Consolas" w:eastAsia="Consolas" w:hAnsi="Consolas"/>
          <w:b/>
          <w:color w:val="7F0055"/>
          <w:sz w:val="20"/>
          <w:highlight w:val="white"/>
        </w:rPr>
      </w:pPr>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getBattery(</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&lt;</w:t>
      </w:r>
      <w:r>
        <w:rPr>
          <w:rFonts w:ascii="Consolas" w:eastAsia="Consolas" w:hAnsi="Consolas" w:hint="eastAsia"/>
          <w:color w:val="000000"/>
          <w:sz w:val="22"/>
          <w:highlight w:val="white"/>
          <w:u w:val="single"/>
        </w:rPr>
        <w:t>BatteryBean</w:t>
      </w:r>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r>
        <w:rPr>
          <w:rFonts w:ascii="Consolas" w:eastAsia="Consolas" w:hAnsi="Consolas" w:hint="eastAsia"/>
          <w:color w:val="000000"/>
          <w:sz w:val="20"/>
          <w:highlight w:val="white"/>
        </w:rPr>
        <w:t xml:space="preserve"> </w:t>
      </w:r>
    </w:p>
    <w:p w:rsidR="00290E18" w:rsidRDefault="00B2744F">
      <w:pPr>
        <w:pStyle w:val="3"/>
        <w:rPr>
          <w:rFonts w:hint="default"/>
        </w:rPr>
      </w:pPr>
      <w:bookmarkStart w:id="27" w:name="_Toc524362645"/>
      <w:r>
        <w:t>Description</w:t>
      </w:r>
      <w:bookmarkEnd w:id="27"/>
    </w:p>
    <w:p w:rsidR="00290E18" w:rsidRDefault="00B2744F">
      <w:pPr>
        <w:ind w:firstLine="420"/>
        <w:rPr>
          <w:rFonts w:ascii="Consolas" w:eastAsia="Consolas" w:hAnsi="Consolas"/>
          <w:color w:val="000000"/>
          <w:sz w:val="20"/>
          <w:highlight w:val="white"/>
        </w:rPr>
      </w:pPr>
      <w:r>
        <w:rPr>
          <w:rFonts w:hint="eastAsia"/>
        </w:rPr>
        <w:t xml:space="preserve">Get battery </w:t>
      </w:r>
    </w:p>
    <w:p w:rsidR="00290E18" w:rsidRDefault="00B2744F">
      <w:pPr>
        <w:pStyle w:val="3"/>
        <w:rPr>
          <w:rFonts w:hint="default"/>
        </w:rPr>
      </w:pPr>
      <w:bookmarkStart w:id="28" w:name="_Toc524362646"/>
      <w:r>
        <w:t>Parameters</w:t>
      </w:r>
      <w:bookmarkEnd w:id="2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A96352">
            <w:pPr>
              <w:rPr>
                <w:rFonts w:ascii="Consolas" w:hAnsi="Consolas"/>
                <w:color w:val="000000"/>
                <w:sz w:val="20"/>
                <w:highlight w:val="white"/>
                <w:shd w:val="clear" w:color="FFFFFF" w:fill="D9D9D9"/>
              </w:rPr>
            </w:pPr>
            <w:hyperlink w:anchor="_IDataCallback&lt;T&gt;" w:history="1">
              <w:r w:rsidR="00B2744F">
                <w:rPr>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w:t>
            </w:r>
            <w:hyperlink w:anchor="_BatteryBean" w:history="1">
              <w:r w:rsidR="00B2744F">
                <w:rPr>
                  <w:rFonts w:ascii="Consolas" w:hAnsi="Consolas" w:hint="eastAsia"/>
                  <w:color w:val="000000"/>
                  <w:sz w:val="20"/>
                  <w:highlight w:val="white"/>
                  <w:shd w:val="clear" w:color="FFFFFF" w:fill="D9D9D9"/>
                </w:rPr>
                <w:t>BatteryBean</w:t>
              </w:r>
            </w:hyperlink>
            <w:r w:rsidR="00B2744F">
              <w:rPr>
                <w:rFonts w:ascii="Consolas" w:hAnsi="Consolas" w:hint="eastAsia"/>
                <w:color w:val="000000"/>
                <w:sz w:val="20"/>
                <w:highlight w:val="white"/>
                <w:shd w:val="clear" w:color="FFFFFF" w:fill="D9D9D9"/>
              </w:rPr>
              <w:t>&gt;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BatteryBean" w:history="1">
              <w:r>
                <w:rPr>
                  <w:rFonts w:ascii="Consolas" w:hAnsi="Consolas" w:hint="eastAsia"/>
                  <w:color w:val="000000"/>
                  <w:sz w:val="20"/>
                  <w:highlight w:val="white"/>
                  <w:shd w:val="clear" w:color="FFFFFF" w:fill="D9D9D9"/>
                </w:rPr>
                <w:t>BatteryBean</w:t>
              </w:r>
            </w:hyperlink>
            <w:r>
              <w:rPr>
                <w:rFonts w:ascii="Consolas" w:hAnsi="Consolas" w:hint="eastAsia"/>
                <w:color w:val="000000"/>
                <w:sz w:val="20"/>
                <w:highlight w:val="white"/>
                <w:shd w:val="clear" w:color="FFFFFF" w:fill="D9D9D9"/>
              </w:rPr>
              <w:t xml:space="preserve"> Object</w:t>
            </w:r>
          </w:p>
        </w:tc>
      </w:tr>
    </w:tbl>
    <w:p w:rsidR="00290E18" w:rsidRDefault="00290E18">
      <w:pPr>
        <w:rPr>
          <w:rFonts w:ascii="Consolas" w:eastAsiaTheme="minorEastAsia" w:hAnsi="Consolas"/>
          <w:color w:val="000000"/>
          <w:sz w:val="20"/>
          <w:highlight w:val="white"/>
        </w:rPr>
      </w:pPr>
    </w:p>
    <w:p w:rsidR="00EA64A4" w:rsidRDefault="00EA64A4" w:rsidP="00EA64A4">
      <w:pPr>
        <w:pStyle w:val="2"/>
        <w:numPr>
          <w:ilvl w:val="0"/>
          <w:numId w:val="2"/>
        </w:numPr>
        <w:rPr>
          <w:rFonts w:ascii="微软雅黑" w:eastAsia="微软雅黑" w:hAnsi="微软雅黑" w:cs="微软雅黑"/>
        </w:rPr>
      </w:pPr>
      <w:bookmarkStart w:id="29" w:name="_Toc524362647"/>
      <w:r>
        <w:rPr>
          <w:rFonts w:ascii="微软雅黑" w:eastAsia="微软雅黑" w:hAnsi="微软雅黑" w:cs="微软雅黑" w:hint="eastAsia"/>
        </w:rPr>
        <w:t>Get Device Information</w:t>
      </w:r>
      <w:bookmarkEnd w:id="29"/>
    </w:p>
    <w:p w:rsidR="00EA64A4" w:rsidRDefault="00EA64A4" w:rsidP="00EA64A4">
      <w:pPr>
        <w:rPr>
          <w:rFonts w:ascii="Consolas" w:eastAsia="Consolas" w:hAnsi="Consolas"/>
          <w:b/>
          <w:color w:val="7F0055"/>
          <w:sz w:val="20"/>
          <w:highlight w:val="white"/>
        </w:rPr>
      </w:pPr>
    </w:p>
    <w:p w:rsidR="00EA64A4" w:rsidRDefault="00EA64A4" w:rsidP="00EA64A4">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w:t>
      </w:r>
      <w:r w:rsidR="00570BEC">
        <w:rPr>
          <w:rFonts w:ascii="Consolas" w:eastAsiaTheme="minorEastAsia" w:hAnsi="Consolas" w:hint="eastAsia"/>
          <w:color w:val="000000"/>
          <w:sz w:val="22"/>
          <w:highlight w:val="white"/>
        </w:rPr>
        <w:t>DeviceInfo</w:t>
      </w:r>
      <w:r>
        <w:rPr>
          <w:rFonts w:ascii="Consolas" w:eastAsia="Consolas" w:hAnsi="Consolas" w:hint="eastAsia"/>
          <w:color w:val="000000"/>
          <w:sz w:val="22"/>
          <w:highlight w:val="white"/>
        </w:rPr>
        <w:t>(</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&lt;</w:t>
      </w:r>
      <w:r w:rsidR="00206334">
        <w:rPr>
          <w:rFonts w:ascii="Consolas" w:eastAsiaTheme="minorEastAsia" w:hAnsi="Consolas" w:hint="eastAsia"/>
          <w:color w:val="000000"/>
          <w:sz w:val="22"/>
          <w:highlight w:val="white"/>
          <w:u w:val="single"/>
        </w:rPr>
        <w:t>DeviceInfo</w:t>
      </w:r>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r>
        <w:rPr>
          <w:rFonts w:ascii="Consolas" w:eastAsia="Consolas" w:hAnsi="Consolas" w:hint="eastAsia"/>
          <w:color w:val="000000"/>
          <w:sz w:val="20"/>
          <w:highlight w:val="white"/>
        </w:rPr>
        <w:t xml:space="preserve"> </w:t>
      </w:r>
    </w:p>
    <w:p w:rsidR="00EA64A4" w:rsidRDefault="00EA64A4" w:rsidP="00EA64A4">
      <w:pPr>
        <w:pStyle w:val="3"/>
        <w:rPr>
          <w:rFonts w:hint="default"/>
        </w:rPr>
      </w:pPr>
      <w:bookmarkStart w:id="30" w:name="_Toc524362648"/>
      <w:r>
        <w:lastRenderedPageBreak/>
        <w:t>Description</w:t>
      </w:r>
      <w:bookmarkEnd w:id="30"/>
    </w:p>
    <w:p w:rsidR="00EA64A4" w:rsidRDefault="00CA234C" w:rsidP="00EA64A4">
      <w:pPr>
        <w:ind w:firstLine="420"/>
        <w:rPr>
          <w:rFonts w:ascii="Consolas" w:eastAsia="Consolas" w:hAnsi="Consolas"/>
          <w:color w:val="000000"/>
          <w:sz w:val="20"/>
          <w:highlight w:val="white"/>
        </w:rPr>
      </w:pPr>
      <w:r>
        <w:rPr>
          <w:rFonts w:hint="eastAsia"/>
        </w:rPr>
        <w:t>Get device info</w:t>
      </w:r>
      <w:r w:rsidR="00426217">
        <w:rPr>
          <w:rFonts w:hint="eastAsia"/>
        </w:rPr>
        <w:t>r</w:t>
      </w:r>
      <w:r>
        <w:rPr>
          <w:rFonts w:hint="eastAsia"/>
        </w:rPr>
        <w:t>mation</w:t>
      </w:r>
    </w:p>
    <w:p w:rsidR="00EA64A4" w:rsidRDefault="00EA64A4" w:rsidP="00EA64A4">
      <w:pPr>
        <w:pStyle w:val="3"/>
        <w:rPr>
          <w:rFonts w:hint="default"/>
        </w:rPr>
      </w:pPr>
      <w:bookmarkStart w:id="31" w:name="_Toc524362649"/>
      <w:r>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EA64A4" w:rsidTr="00B2744F">
        <w:tc>
          <w:tcPr>
            <w:tcW w:w="1704" w:type="dxa"/>
            <w:shd w:val="clear" w:color="auto" w:fill="auto"/>
          </w:tcPr>
          <w:p w:rsidR="00EA64A4" w:rsidRDefault="00EA64A4"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EA64A4" w:rsidRDefault="00EA64A4"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EA64A4" w:rsidRDefault="00EA64A4"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A64A4" w:rsidTr="00B2744F">
        <w:tc>
          <w:tcPr>
            <w:tcW w:w="1704"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EA64A4" w:rsidTr="00B2744F">
        <w:tc>
          <w:tcPr>
            <w:tcW w:w="1704" w:type="dxa"/>
            <w:shd w:val="clear" w:color="auto" w:fill="auto"/>
          </w:tcPr>
          <w:p w:rsidR="00EA64A4" w:rsidRDefault="00EA64A4" w:rsidP="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EA64A4" w:rsidRDefault="00A96352" w:rsidP="003327EE">
            <w:pPr>
              <w:rPr>
                <w:rFonts w:ascii="Consolas" w:hAnsi="Consolas"/>
                <w:color w:val="000000"/>
                <w:sz w:val="20"/>
                <w:highlight w:val="white"/>
                <w:shd w:val="clear" w:color="FFFFFF" w:fill="D9D9D9"/>
              </w:rPr>
            </w:pPr>
            <w:hyperlink w:anchor="_IDataCallback&lt;T&gt;" w:history="1">
              <w:r w:rsidR="00EA64A4">
                <w:rPr>
                  <w:rFonts w:ascii="Consolas" w:hAnsi="Consolas" w:hint="eastAsia"/>
                  <w:color w:val="000000"/>
                  <w:sz w:val="20"/>
                  <w:highlight w:val="white"/>
                  <w:shd w:val="clear" w:color="FFFFFF" w:fill="D9D9D9"/>
                </w:rPr>
                <w:t>IResultCallback</w:t>
              </w:r>
            </w:hyperlink>
            <w:r w:rsidR="00EA64A4">
              <w:rPr>
                <w:rFonts w:ascii="Consolas" w:hAnsi="Consolas" w:hint="eastAsia"/>
                <w:color w:val="000000"/>
                <w:sz w:val="20"/>
                <w:highlight w:val="white"/>
                <w:shd w:val="clear" w:color="FFFFFF" w:fill="D9D9D9"/>
              </w:rPr>
              <w:t>&lt;</w:t>
            </w:r>
            <w:hyperlink w:anchor="_DeviceInfo" w:history="1">
              <w:r w:rsidR="003327EE">
                <w:rPr>
                  <w:rFonts w:ascii="Consolas" w:hAnsi="Consolas" w:hint="eastAsia"/>
                  <w:color w:val="000000"/>
                  <w:sz w:val="20"/>
                  <w:highlight w:val="white"/>
                  <w:shd w:val="clear" w:color="FFFFFF" w:fill="D9D9D9"/>
                </w:rPr>
                <w:t>DeviceInfo</w:t>
              </w:r>
            </w:hyperlink>
            <w:r w:rsidR="00EA64A4">
              <w:rPr>
                <w:rFonts w:ascii="Consolas" w:hAnsi="Consolas" w:hint="eastAsia"/>
                <w:color w:val="000000"/>
                <w:sz w:val="20"/>
                <w:highlight w:val="white"/>
                <w:shd w:val="clear" w:color="FFFFFF" w:fill="D9D9D9"/>
              </w:rPr>
              <w:t>&gt;</w:t>
            </w:r>
          </w:p>
        </w:tc>
        <w:tc>
          <w:tcPr>
            <w:tcW w:w="3925" w:type="dxa"/>
            <w:shd w:val="clear" w:color="auto" w:fill="auto"/>
          </w:tcPr>
          <w:p w:rsidR="00EA64A4" w:rsidRDefault="00EA64A4" w:rsidP="00F069A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DeviceInfo" w:history="1">
              <w:r w:rsidR="00F069A6">
                <w:rPr>
                  <w:rFonts w:ascii="Consolas" w:hAnsi="Consolas" w:hint="eastAsia"/>
                  <w:color w:val="000000"/>
                  <w:sz w:val="20"/>
                  <w:highlight w:val="white"/>
                  <w:shd w:val="clear" w:color="FFFFFF" w:fill="D9D9D9"/>
                </w:rPr>
                <w:t>DeviceInfo</w:t>
              </w:r>
            </w:hyperlink>
            <w:r>
              <w:rPr>
                <w:rFonts w:ascii="Consolas" w:hAnsi="Consolas" w:hint="eastAsia"/>
                <w:color w:val="000000"/>
                <w:sz w:val="20"/>
                <w:highlight w:val="white"/>
                <w:shd w:val="clear" w:color="FFFFFF" w:fill="D9D9D9"/>
              </w:rPr>
              <w:t xml:space="preserve"> Object</w:t>
            </w:r>
          </w:p>
        </w:tc>
      </w:tr>
    </w:tbl>
    <w:p w:rsidR="00EA64A4" w:rsidRPr="00EA64A4" w:rsidRDefault="00EA64A4">
      <w:pPr>
        <w:rPr>
          <w:rFonts w:ascii="Consolas" w:eastAsiaTheme="minorEastAsia" w:hAnsi="Consolas"/>
          <w:color w:val="000000"/>
          <w:sz w:val="20"/>
          <w:highlight w:val="white"/>
        </w:rPr>
      </w:pPr>
    </w:p>
    <w:p w:rsidR="00290E18" w:rsidRDefault="00B2744F">
      <w:pPr>
        <w:pStyle w:val="2"/>
        <w:numPr>
          <w:ilvl w:val="0"/>
          <w:numId w:val="2"/>
        </w:numPr>
        <w:rPr>
          <w:rFonts w:ascii="微软雅黑" w:eastAsia="微软雅黑" w:hAnsi="微软雅黑" w:cs="微软雅黑"/>
        </w:rPr>
      </w:pPr>
      <w:bookmarkStart w:id="32" w:name="_Toc12970"/>
      <w:bookmarkStart w:id="33" w:name="_Toc524362650"/>
      <w:r>
        <w:rPr>
          <w:rFonts w:ascii="微软雅黑" w:eastAsia="微软雅黑" w:hAnsi="微软雅黑" w:cs="微软雅黑" w:hint="eastAsia"/>
        </w:rPr>
        <w:t>Get Device Version</w:t>
      </w:r>
      <w:bookmarkEnd w:id="32"/>
      <w:bookmarkEnd w:id="33"/>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getDeviceVersion(</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 xml:space="preserve">&lt;String&gt;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290E18" w:rsidRDefault="00B2744F">
      <w:pPr>
        <w:pStyle w:val="3"/>
        <w:rPr>
          <w:rFonts w:hint="default"/>
        </w:rPr>
      </w:pPr>
      <w:bookmarkStart w:id="34" w:name="_Toc524362651"/>
      <w:r>
        <w:t>Description</w:t>
      </w:r>
      <w:bookmarkEnd w:id="34"/>
    </w:p>
    <w:p w:rsidR="00290E18" w:rsidRDefault="00B2744F">
      <w:pPr>
        <w:ind w:firstLine="420"/>
        <w:rPr>
          <w:rFonts w:ascii="Consolas" w:hAnsi="Consolas"/>
          <w:color w:val="000000"/>
          <w:sz w:val="20"/>
          <w:highlight w:val="white"/>
        </w:rPr>
      </w:pPr>
      <w:r>
        <w:rPr>
          <w:rFonts w:ascii="Consolas" w:hAnsi="Consolas" w:hint="eastAsia"/>
          <w:color w:val="000000"/>
          <w:sz w:val="20"/>
          <w:highlight w:val="white"/>
        </w:rPr>
        <w:t>Get current version of device</w:t>
      </w:r>
    </w:p>
    <w:p w:rsidR="00290E18" w:rsidRDefault="00B2744F">
      <w:pPr>
        <w:pStyle w:val="3"/>
        <w:rPr>
          <w:rFonts w:hint="default"/>
        </w:rPr>
      </w:pPr>
      <w:bookmarkStart w:id="35" w:name="_Toc524362652"/>
      <w:r>
        <w:t>Parameters</w:t>
      </w:r>
      <w:bookmarkEnd w:id="3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r>
              <w:rPr>
                <w:rFonts w:hint="eastAsia"/>
              </w:rPr>
              <w:t>timeout</w:t>
            </w:r>
          </w:p>
        </w:tc>
        <w:tc>
          <w:tcPr>
            <w:tcW w:w="3213" w:type="dxa"/>
            <w:shd w:val="clear" w:color="auto" w:fill="auto"/>
          </w:tcPr>
          <w:p w:rsidR="00290E18" w:rsidRDefault="00B2744F">
            <w:r>
              <w:rPr>
                <w:rFonts w:hint="eastAsia"/>
              </w:rPr>
              <w:t>int</w:t>
            </w:r>
          </w:p>
        </w:tc>
        <w:tc>
          <w:tcPr>
            <w:tcW w:w="3925" w:type="dxa"/>
            <w:shd w:val="clear" w:color="auto" w:fill="auto"/>
          </w:tcPr>
          <w:p w:rsidR="00290E18" w:rsidRDefault="00B2744F">
            <w:r>
              <w:rPr>
                <w:rFonts w:hint="eastAsia"/>
              </w:rPr>
              <w:t>Timeout, Unit((Millisecond)</w:t>
            </w:r>
          </w:p>
        </w:tc>
      </w:tr>
      <w:tr w:rsidR="00290E18">
        <w:tc>
          <w:tcPr>
            <w:tcW w:w="1704" w:type="dxa"/>
            <w:shd w:val="clear" w:color="auto" w:fill="auto"/>
          </w:tcPr>
          <w:p w:rsidR="00290E18" w:rsidRDefault="00B2744F">
            <w:r>
              <w:rPr>
                <w:rFonts w:hint="eastAsia"/>
              </w:rPr>
              <w:t>cb</w:t>
            </w:r>
          </w:p>
        </w:tc>
        <w:tc>
          <w:tcPr>
            <w:tcW w:w="3213" w:type="dxa"/>
            <w:shd w:val="clear" w:color="auto" w:fill="auto"/>
          </w:tcPr>
          <w:p w:rsidR="00290E18" w:rsidRDefault="00A96352">
            <w:hyperlink w:anchor="_IDataCallback&lt;T&gt;" w:history="1">
              <w:r w:rsidR="00B2744F">
                <w:rPr>
                  <w:rStyle w:val="a7"/>
                  <w:rFonts w:hint="eastAsia"/>
                </w:rPr>
                <w:t>IResultCallback</w:t>
              </w:r>
            </w:hyperlink>
            <w:r w:rsidR="00B2744F">
              <w:rPr>
                <w:rFonts w:hint="eastAsia"/>
              </w:rPr>
              <w:t>&lt;String&gt;</w:t>
            </w:r>
          </w:p>
        </w:tc>
        <w:tc>
          <w:tcPr>
            <w:tcW w:w="3925" w:type="dxa"/>
            <w:shd w:val="clear" w:color="auto" w:fill="auto"/>
          </w:tcPr>
          <w:p w:rsidR="00290E18" w:rsidRDefault="00B2744F">
            <w:r>
              <w:rPr>
                <w:rFonts w:hint="eastAsia"/>
              </w:rPr>
              <w:t>Callback function, if success,return the version of device</w:t>
            </w:r>
          </w:p>
        </w:tc>
      </w:tr>
    </w:tbl>
    <w:p w:rsidR="00290E18" w:rsidRDefault="00290E18" w:rsidP="000D4A51">
      <w:pPr>
        <w:rPr>
          <w:rFonts w:ascii="Consolas" w:eastAsiaTheme="minorEastAsia" w:hAnsi="Consolas"/>
          <w:color w:val="000000"/>
          <w:sz w:val="20"/>
          <w:highlight w:val="white"/>
        </w:rPr>
      </w:pPr>
    </w:p>
    <w:p w:rsidR="00E72846" w:rsidRDefault="00E72846" w:rsidP="00E72846">
      <w:pPr>
        <w:pStyle w:val="2"/>
        <w:numPr>
          <w:ilvl w:val="0"/>
          <w:numId w:val="2"/>
        </w:numPr>
        <w:rPr>
          <w:rFonts w:ascii="微软雅黑" w:eastAsia="微软雅黑" w:hAnsi="微软雅黑" w:cs="微软雅黑"/>
        </w:rPr>
      </w:pPr>
      <w:bookmarkStart w:id="36" w:name="_Toc524362653"/>
      <w:r>
        <w:rPr>
          <w:rFonts w:ascii="微软雅黑" w:eastAsia="微软雅黑" w:hAnsi="微软雅黑" w:cs="微软雅黑" w:hint="eastAsia"/>
        </w:rPr>
        <w:t>Get Birthday</w:t>
      </w:r>
      <w:bookmarkEnd w:id="36"/>
    </w:p>
    <w:p w:rsidR="00E72846" w:rsidRDefault="00E72846" w:rsidP="00E72846">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w:t>
      </w:r>
      <w:r w:rsidR="005C40F1">
        <w:rPr>
          <w:rFonts w:ascii="Consolas" w:eastAsiaTheme="minorEastAsia" w:hAnsi="Consolas" w:hint="eastAsia"/>
          <w:color w:val="000000"/>
          <w:sz w:val="22"/>
          <w:highlight w:val="white"/>
        </w:rPr>
        <w:t>Birthday</w:t>
      </w:r>
      <w:r>
        <w:rPr>
          <w:rFonts w:ascii="Consolas" w:eastAsia="Consolas" w:hAnsi="Consolas" w:hint="eastAsia"/>
          <w:color w:val="000000"/>
          <w:sz w:val="22"/>
          <w:highlight w:val="white"/>
        </w:rPr>
        <w:t>(</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Birthday" w:history="1">
        <w:r w:rsidR="008C2E37" w:rsidRPr="00A568E0">
          <w:rPr>
            <w:rStyle w:val="a7"/>
            <w:rFonts w:ascii="Consolas" w:eastAsiaTheme="minorEastAsia" w:hAnsi="Consolas" w:hint="eastAsia"/>
            <w:sz w:val="22"/>
            <w:highlight w:val="white"/>
          </w:rPr>
          <w:t>Birthday</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E72846" w:rsidRDefault="00E72846" w:rsidP="00E72846">
      <w:pPr>
        <w:pStyle w:val="3"/>
        <w:rPr>
          <w:rFonts w:hint="default"/>
        </w:rPr>
      </w:pPr>
      <w:bookmarkStart w:id="37" w:name="_Toc524362654"/>
      <w:r>
        <w:t>Description</w:t>
      </w:r>
      <w:bookmarkEnd w:id="37"/>
    </w:p>
    <w:p w:rsidR="00E72846" w:rsidRDefault="00E72846" w:rsidP="00E72846">
      <w:pPr>
        <w:ind w:firstLine="420"/>
        <w:rPr>
          <w:rFonts w:ascii="Consolas" w:hAnsi="Consolas"/>
          <w:color w:val="000000"/>
          <w:sz w:val="20"/>
          <w:highlight w:val="white"/>
        </w:rPr>
      </w:pPr>
      <w:r>
        <w:rPr>
          <w:rFonts w:ascii="Consolas" w:hAnsi="Consolas" w:hint="eastAsia"/>
          <w:color w:val="000000"/>
          <w:sz w:val="20"/>
          <w:highlight w:val="white"/>
        </w:rPr>
        <w:t xml:space="preserve">Get </w:t>
      </w:r>
      <w:r w:rsidR="006C15EF">
        <w:rPr>
          <w:rFonts w:ascii="Consolas" w:hAnsi="Consolas" w:hint="eastAsia"/>
          <w:color w:val="000000"/>
          <w:sz w:val="20"/>
          <w:highlight w:val="white"/>
        </w:rPr>
        <w:t>birthday</w:t>
      </w:r>
    </w:p>
    <w:p w:rsidR="00E72846" w:rsidRDefault="00E72846" w:rsidP="00E72846">
      <w:pPr>
        <w:pStyle w:val="3"/>
        <w:rPr>
          <w:rFonts w:hint="default"/>
        </w:rPr>
      </w:pPr>
      <w:bookmarkStart w:id="38" w:name="_Toc524362655"/>
      <w:r>
        <w:t>Parameters</w:t>
      </w:r>
      <w:bookmarkEnd w:id="3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E72846" w:rsidTr="001D2879">
        <w:tc>
          <w:tcPr>
            <w:tcW w:w="1704" w:type="dxa"/>
            <w:shd w:val="clear" w:color="auto" w:fill="auto"/>
          </w:tcPr>
          <w:p w:rsidR="00E72846" w:rsidRDefault="00E72846" w:rsidP="001D2879">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E72846" w:rsidRDefault="00E72846" w:rsidP="001D2879">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E72846" w:rsidRDefault="00E72846" w:rsidP="001D2879">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72846" w:rsidTr="001D2879">
        <w:tc>
          <w:tcPr>
            <w:tcW w:w="1704" w:type="dxa"/>
            <w:shd w:val="clear" w:color="auto" w:fill="auto"/>
          </w:tcPr>
          <w:p w:rsidR="00E72846" w:rsidRDefault="00E72846" w:rsidP="001D2879">
            <w:r>
              <w:rPr>
                <w:rFonts w:hint="eastAsia"/>
              </w:rPr>
              <w:t>timeout</w:t>
            </w:r>
          </w:p>
        </w:tc>
        <w:tc>
          <w:tcPr>
            <w:tcW w:w="3213" w:type="dxa"/>
            <w:shd w:val="clear" w:color="auto" w:fill="auto"/>
          </w:tcPr>
          <w:p w:rsidR="00E72846" w:rsidRDefault="00E72846" w:rsidP="001D2879">
            <w:r>
              <w:rPr>
                <w:rFonts w:hint="eastAsia"/>
              </w:rPr>
              <w:t>int</w:t>
            </w:r>
          </w:p>
        </w:tc>
        <w:tc>
          <w:tcPr>
            <w:tcW w:w="3925" w:type="dxa"/>
            <w:shd w:val="clear" w:color="auto" w:fill="auto"/>
          </w:tcPr>
          <w:p w:rsidR="00E72846" w:rsidRDefault="00E72846" w:rsidP="001D2879">
            <w:r>
              <w:rPr>
                <w:rFonts w:hint="eastAsia"/>
              </w:rPr>
              <w:t>Timeout, Unit((Millisecond)</w:t>
            </w:r>
          </w:p>
        </w:tc>
      </w:tr>
      <w:tr w:rsidR="00E72846" w:rsidTr="001D2879">
        <w:tc>
          <w:tcPr>
            <w:tcW w:w="1704" w:type="dxa"/>
            <w:shd w:val="clear" w:color="auto" w:fill="auto"/>
          </w:tcPr>
          <w:p w:rsidR="00E72846" w:rsidRDefault="00E72846" w:rsidP="001D2879">
            <w:r>
              <w:rPr>
                <w:rFonts w:hint="eastAsia"/>
              </w:rPr>
              <w:lastRenderedPageBreak/>
              <w:t>cb</w:t>
            </w:r>
          </w:p>
        </w:tc>
        <w:tc>
          <w:tcPr>
            <w:tcW w:w="3213" w:type="dxa"/>
            <w:shd w:val="clear" w:color="auto" w:fill="auto"/>
          </w:tcPr>
          <w:p w:rsidR="00E72846" w:rsidRDefault="00A96352" w:rsidP="001D2879">
            <w:hyperlink w:anchor="_IDataCallback&lt;T&gt;" w:history="1">
              <w:r w:rsidR="00E72846">
                <w:rPr>
                  <w:rStyle w:val="a7"/>
                  <w:rFonts w:hint="eastAsia"/>
                </w:rPr>
                <w:t>IResultCallback</w:t>
              </w:r>
            </w:hyperlink>
            <w:r w:rsidR="00AB794D">
              <w:rPr>
                <w:rFonts w:hint="eastAsia"/>
              </w:rPr>
              <w:t>&lt;</w:t>
            </w:r>
            <w:hyperlink w:anchor="_Birthday" w:history="1">
              <w:r w:rsidR="00AB794D" w:rsidRPr="00A568E0">
                <w:rPr>
                  <w:rStyle w:val="a7"/>
                  <w:rFonts w:hint="eastAsia"/>
                </w:rPr>
                <w:t>Birthday</w:t>
              </w:r>
            </w:hyperlink>
            <w:r w:rsidR="00E72846">
              <w:rPr>
                <w:rFonts w:hint="eastAsia"/>
              </w:rPr>
              <w:t>&gt;</w:t>
            </w:r>
          </w:p>
        </w:tc>
        <w:tc>
          <w:tcPr>
            <w:tcW w:w="3925" w:type="dxa"/>
            <w:shd w:val="clear" w:color="auto" w:fill="auto"/>
          </w:tcPr>
          <w:p w:rsidR="00E72846" w:rsidRDefault="00E72846" w:rsidP="001030D5">
            <w:r>
              <w:rPr>
                <w:rFonts w:hint="eastAsia"/>
              </w:rPr>
              <w:t xml:space="preserve">Callback function, if success,return the </w:t>
            </w:r>
            <w:r w:rsidR="001030D5">
              <w:rPr>
                <w:rFonts w:hint="eastAsia"/>
              </w:rPr>
              <w:t>birthday</w:t>
            </w:r>
          </w:p>
        </w:tc>
      </w:tr>
    </w:tbl>
    <w:p w:rsidR="00E72846" w:rsidRDefault="00E72846" w:rsidP="000D4A51">
      <w:pPr>
        <w:rPr>
          <w:rFonts w:ascii="Consolas" w:eastAsiaTheme="minorEastAsia" w:hAnsi="Consolas"/>
          <w:color w:val="000000"/>
          <w:sz w:val="20"/>
          <w:highlight w:val="white"/>
        </w:rPr>
      </w:pPr>
    </w:p>
    <w:p w:rsidR="004931ED" w:rsidRDefault="004931ED" w:rsidP="004931ED">
      <w:pPr>
        <w:pStyle w:val="2"/>
        <w:numPr>
          <w:ilvl w:val="0"/>
          <w:numId w:val="2"/>
        </w:numPr>
        <w:rPr>
          <w:rFonts w:ascii="微软雅黑" w:eastAsia="微软雅黑" w:hAnsi="微软雅黑" w:cs="微软雅黑"/>
        </w:rPr>
      </w:pPr>
      <w:bookmarkStart w:id="39" w:name="_Toc524362656"/>
      <w:r>
        <w:rPr>
          <w:rFonts w:ascii="微软雅黑" w:eastAsia="微软雅黑" w:hAnsi="微软雅黑" w:cs="微软雅黑" w:hint="eastAsia"/>
        </w:rPr>
        <w:t>Set Birthday</w:t>
      </w:r>
      <w:bookmarkEnd w:id="39"/>
    </w:p>
    <w:p w:rsidR="004931ED" w:rsidRDefault="004931ED" w:rsidP="004931ED">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sidR="00737B1C">
        <w:rPr>
          <w:rFonts w:ascii="Consolas" w:eastAsia="Consolas" w:hAnsi="Consolas" w:hint="eastAsia"/>
          <w:color w:val="000000"/>
          <w:sz w:val="22"/>
          <w:highlight w:val="white"/>
        </w:rPr>
        <w:t xml:space="preserve"> </w:t>
      </w:r>
      <w:r w:rsidR="00737B1C">
        <w:rPr>
          <w:rFonts w:ascii="Consolas" w:eastAsiaTheme="minorEastAsia" w:hAnsi="Consolas" w:hint="eastAsia"/>
          <w:color w:val="000000"/>
          <w:sz w:val="22"/>
          <w:highlight w:val="white"/>
        </w:rPr>
        <w:t>s</w:t>
      </w:r>
      <w:r>
        <w:rPr>
          <w:rFonts w:ascii="Consolas" w:eastAsia="Consolas" w:hAnsi="Consolas" w:hint="eastAsia"/>
          <w:color w:val="000000"/>
          <w:sz w:val="22"/>
          <w:highlight w:val="white"/>
        </w:rPr>
        <w:t>et</w:t>
      </w:r>
      <w:r>
        <w:rPr>
          <w:rFonts w:ascii="Consolas" w:eastAsiaTheme="minorEastAsia" w:hAnsi="Consolas" w:hint="eastAsia"/>
          <w:color w:val="000000"/>
          <w:sz w:val="22"/>
          <w:highlight w:val="white"/>
        </w:rPr>
        <w:t>Birthday</w:t>
      </w:r>
      <w:r>
        <w:rPr>
          <w:rFonts w:ascii="Consolas" w:eastAsia="Consolas" w:hAnsi="Consolas" w:hint="eastAsia"/>
          <w:color w:val="000000"/>
          <w:sz w:val="22"/>
          <w:highlight w:val="white"/>
        </w:rPr>
        <w:t>(</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sidR="003C47B5">
        <w:rPr>
          <w:rFonts w:ascii="Consolas" w:eastAsiaTheme="minorEastAsia" w:hAnsi="Consolas" w:hint="eastAsia"/>
          <w:color w:val="6A3E3E"/>
          <w:sz w:val="22"/>
          <w:highlight w:val="white"/>
        </w:rPr>
        <w:t>year</w:t>
      </w:r>
      <w:r>
        <w:rPr>
          <w:rFonts w:ascii="Consolas" w:eastAsia="Consolas" w:hAnsi="Consolas" w:hint="eastAsia"/>
          <w:color w:val="000000"/>
          <w:sz w:val="22"/>
          <w:highlight w:val="white"/>
        </w:rPr>
        <w:t>,</w:t>
      </w:r>
      <w:r w:rsidR="00B04BE9" w:rsidRPr="00B04BE9">
        <w:rPr>
          <w:rFonts w:ascii="Consolas" w:eastAsia="Consolas" w:hAnsi="Consolas" w:hint="eastAsia"/>
          <w:b/>
          <w:color w:val="7F0055"/>
          <w:sz w:val="22"/>
          <w:highlight w:val="white"/>
        </w:rPr>
        <w:t xml:space="preserve"> </w:t>
      </w:r>
      <w:r w:rsidR="00B04BE9">
        <w:rPr>
          <w:rFonts w:ascii="Consolas" w:eastAsia="Consolas" w:hAnsi="Consolas" w:hint="eastAsia"/>
          <w:b/>
          <w:color w:val="7F0055"/>
          <w:sz w:val="22"/>
          <w:highlight w:val="white"/>
        </w:rPr>
        <w:t>int</w:t>
      </w:r>
      <w:r w:rsidR="00B04BE9">
        <w:rPr>
          <w:rFonts w:ascii="Consolas" w:eastAsia="Consolas" w:hAnsi="Consolas" w:hint="eastAsia"/>
          <w:color w:val="000000"/>
          <w:sz w:val="22"/>
          <w:highlight w:val="white"/>
        </w:rPr>
        <w:t xml:space="preserve"> </w:t>
      </w:r>
      <w:r w:rsidR="003C47B5">
        <w:rPr>
          <w:rFonts w:ascii="Consolas" w:eastAsiaTheme="minorEastAsia" w:hAnsi="Consolas" w:hint="eastAsia"/>
          <w:color w:val="6A3E3E"/>
          <w:sz w:val="22"/>
          <w:highlight w:val="white"/>
        </w:rPr>
        <w:t>month</w:t>
      </w:r>
      <w:r w:rsidR="00B04BE9">
        <w:rPr>
          <w:rFonts w:ascii="Consolas" w:eastAsia="Consolas" w:hAnsi="Consolas" w:hint="eastAsia"/>
          <w:color w:val="000000"/>
          <w:sz w:val="22"/>
          <w:highlight w:val="white"/>
        </w:rPr>
        <w:t>,</w:t>
      </w:r>
      <w:r w:rsidR="00B04BE9" w:rsidRPr="00B04BE9">
        <w:rPr>
          <w:rFonts w:ascii="Consolas" w:eastAsia="Consolas" w:hAnsi="Consolas" w:hint="eastAsia"/>
          <w:b/>
          <w:color w:val="7F0055"/>
          <w:sz w:val="22"/>
          <w:highlight w:val="white"/>
        </w:rPr>
        <w:t xml:space="preserve"> </w:t>
      </w:r>
      <w:r w:rsidR="00B04BE9">
        <w:rPr>
          <w:rFonts w:ascii="Consolas" w:eastAsia="Consolas" w:hAnsi="Consolas" w:hint="eastAsia"/>
          <w:b/>
          <w:color w:val="7F0055"/>
          <w:sz w:val="22"/>
          <w:highlight w:val="white"/>
        </w:rPr>
        <w:t>int</w:t>
      </w:r>
      <w:r w:rsidR="00B04BE9">
        <w:rPr>
          <w:rFonts w:ascii="Consolas" w:eastAsia="Consolas" w:hAnsi="Consolas" w:hint="eastAsia"/>
          <w:color w:val="000000"/>
          <w:sz w:val="22"/>
          <w:highlight w:val="white"/>
        </w:rPr>
        <w:t xml:space="preserve"> </w:t>
      </w:r>
      <w:r w:rsidR="003C47B5">
        <w:rPr>
          <w:rFonts w:ascii="Consolas" w:eastAsiaTheme="minorEastAsia" w:hAnsi="Consolas" w:hint="eastAsia"/>
          <w:color w:val="6A3E3E"/>
          <w:sz w:val="22"/>
          <w:highlight w:val="white"/>
        </w:rPr>
        <w:t>day</w:t>
      </w:r>
      <w:r w:rsidR="00B04BE9">
        <w:rPr>
          <w:rFonts w:ascii="Consolas" w:eastAsia="Consolas" w:hAnsi="Consolas" w:hint="eastAsia"/>
          <w:color w:val="000000"/>
          <w:sz w:val="22"/>
          <w:highlight w:val="white"/>
        </w:rPr>
        <w:t>,</w:t>
      </w:r>
      <w:r w:rsidR="00B04BE9" w:rsidRPr="00B04BE9">
        <w:rPr>
          <w:rFonts w:ascii="Consolas" w:eastAsia="Consolas" w:hAnsi="Consolas" w:hint="eastAsia"/>
          <w:b/>
          <w:color w:val="7F0055"/>
          <w:sz w:val="22"/>
          <w:highlight w:val="white"/>
        </w:rPr>
        <w:t xml:space="preserve"> </w:t>
      </w:r>
      <w:r w:rsidR="00B04BE9">
        <w:rPr>
          <w:rFonts w:ascii="Consolas" w:eastAsia="Consolas" w:hAnsi="Consolas" w:hint="eastAsia"/>
          <w:b/>
          <w:color w:val="7F0055"/>
          <w:sz w:val="22"/>
          <w:highlight w:val="white"/>
        </w:rPr>
        <w:t>int</w:t>
      </w:r>
      <w:r w:rsidR="00B04BE9">
        <w:rPr>
          <w:rFonts w:ascii="Consolas" w:eastAsia="Consolas" w:hAnsi="Consolas" w:hint="eastAsia"/>
          <w:color w:val="000000"/>
          <w:sz w:val="22"/>
          <w:highlight w:val="white"/>
        </w:rPr>
        <w:t xml:space="preserve"> </w:t>
      </w:r>
      <w:r w:rsidR="00B04BE9">
        <w:rPr>
          <w:rFonts w:ascii="Consolas" w:eastAsia="Consolas" w:hAnsi="Consolas" w:hint="eastAsia"/>
          <w:color w:val="6A3E3E"/>
          <w:sz w:val="22"/>
          <w:highlight w:val="white"/>
        </w:rPr>
        <w:t>timeout</w:t>
      </w:r>
      <w:r w:rsidR="00B04BE9">
        <w:rPr>
          <w:rFonts w:ascii="Consolas" w:eastAsia="Consolas" w:hAnsi="Consolas" w:hint="eastAsia"/>
          <w:color w:val="000000"/>
          <w:sz w:val="22"/>
          <w:highlight w:val="white"/>
        </w:rPr>
        <w: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r w:rsidR="00B04BE9">
        <w:rPr>
          <w:rFonts w:ascii="Consolas" w:eastAsiaTheme="minorEastAsia" w:hAnsi="Consolas" w:hint="eastAsia"/>
          <w:color w:val="000000"/>
          <w:sz w:val="22"/>
          <w:highlight w:val="white"/>
        </w:rPr>
        <w:t>Void</w:t>
      </w:r>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4931ED" w:rsidRDefault="004931ED" w:rsidP="004931ED">
      <w:pPr>
        <w:pStyle w:val="3"/>
        <w:rPr>
          <w:rFonts w:hint="default"/>
        </w:rPr>
      </w:pPr>
      <w:bookmarkStart w:id="40" w:name="_Toc524362657"/>
      <w:r>
        <w:t>Description</w:t>
      </w:r>
      <w:bookmarkEnd w:id="40"/>
    </w:p>
    <w:p w:rsidR="004931ED" w:rsidRDefault="00911B3F" w:rsidP="004931ED">
      <w:pPr>
        <w:ind w:firstLine="420"/>
        <w:rPr>
          <w:rFonts w:ascii="Consolas" w:hAnsi="Consolas"/>
          <w:color w:val="000000"/>
          <w:sz w:val="20"/>
          <w:highlight w:val="white"/>
        </w:rPr>
      </w:pPr>
      <w:r>
        <w:rPr>
          <w:rFonts w:ascii="Consolas" w:hAnsi="Consolas" w:hint="eastAsia"/>
          <w:color w:val="000000"/>
          <w:sz w:val="20"/>
          <w:highlight w:val="white"/>
        </w:rPr>
        <w:t>s</w:t>
      </w:r>
      <w:r w:rsidR="004931ED">
        <w:rPr>
          <w:rFonts w:ascii="Consolas" w:hAnsi="Consolas" w:hint="eastAsia"/>
          <w:color w:val="000000"/>
          <w:sz w:val="20"/>
          <w:highlight w:val="white"/>
        </w:rPr>
        <w:t>et birthday</w:t>
      </w:r>
    </w:p>
    <w:p w:rsidR="004931ED" w:rsidRDefault="004931ED" w:rsidP="004931ED">
      <w:pPr>
        <w:pStyle w:val="3"/>
        <w:rPr>
          <w:rFonts w:hint="default"/>
        </w:rPr>
      </w:pPr>
      <w:bookmarkStart w:id="41" w:name="_Toc524362658"/>
      <w:r>
        <w:t>Parameters</w:t>
      </w:r>
      <w:bookmarkEnd w:id="4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4931ED" w:rsidTr="001F4071">
        <w:tc>
          <w:tcPr>
            <w:tcW w:w="1704" w:type="dxa"/>
            <w:shd w:val="clear" w:color="auto" w:fill="auto"/>
          </w:tcPr>
          <w:p w:rsidR="004931ED" w:rsidRDefault="004931ED"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4931ED" w:rsidRDefault="004931ED"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4931ED" w:rsidRDefault="004931ED"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931ED" w:rsidTr="001F4071">
        <w:tc>
          <w:tcPr>
            <w:tcW w:w="1704" w:type="dxa"/>
            <w:shd w:val="clear" w:color="auto" w:fill="auto"/>
          </w:tcPr>
          <w:p w:rsidR="004931ED" w:rsidRDefault="002E3249" w:rsidP="001F4071">
            <w:r>
              <w:rPr>
                <w:rFonts w:hint="eastAsia"/>
              </w:rPr>
              <w:t>year</w:t>
            </w:r>
          </w:p>
        </w:tc>
        <w:tc>
          <w:tcPr>
            <w:tcW w:w="3213" w:type="dxa"/>
            <w:shd w:val="clear" w:color="auto" w:fill="auto"/>
          </w:tcPr>
          <w:p w:rsidR="004931ED" w:rsidRDefault="004931ED" w:rsidP="001F4071">
            <w:r>
              <w:rPr>
                <w:rFonts w:hint="eastAsia"/>
              </w:rPr>
              <w:t>int</w:t>
            </w:r>
          </w:p>
        </w:tc>
        <w:tc>
          <w:tcPr>
            <w:tcW w:w="3925" w:type="dxa"/>
            <w:shd w:val="clear" w:color="auto" w:fill="auto"/>
          </w:tcPr>
          <w:p w:rsidR="004931ED" w:rsidRDefault="007E4112" w:rsidP="001F4071">
            <w:r>
              <w:rPr>
                <w:rFonts w:hint="eastAsia"/>
              </w:rPr>
              <w:t>year</w:t>
            </w:r>
          </w:p>
        </w:tc>
      </w:tr>
      <w:tr w:rsidR="002E3249" w:rsidTr="001F4071">
        <w:tc>
          <w:tcPr>
            <w:tcW w:w="1704" w:type="dxa"/>
            <w:shd w:val="clear" w:color="auto" w:fill="auto"/>
          </w:tcPr>
          <w:p w:rsidR="002E3249" w:rsidRDefault="002E3249" w:rsidP="001F4071">
            <w:r>
              <w:rPr>
                <w:rFonts w:hint="eastAsia"/>
              </w:rPr>
              <w:t>month</w:t>
            </w:r>
          </w:p>
        </w:tc>
        <w:tc>
          <w:tcPr>
            <w:tcW w:w="3213" w:type="dxa"/>
            <w:shd w:val="clear" w:color="auto" w:fill="auto"/>
          </w:tcPr>
          <w:p w:rsidR="002E3249" w:rsidRDefault="002E3249" w:rsidP="001F4071">
            <w:r>
              <w:rPr>
                <w:rFonts w:hint="eastAsia"/>
              </w:rPr>
              <w:t>int</w:t>
            </w:r>
          </w:p>
        </w:tc>
        <w:tc>
          <w:tcPr>
            <w:tcW w:w="3925" w:type="dxa"/>
            <w:shd w:val="clear" w:color="auto" w:fill="auto"/>
          </w:tcPr>
          <w:p w:rsidR="002E3249" w:rsidRDefault="007E4112" w:rsidP="001F4071">
            <w:r>
              <w:rPr>
                <w:rFonts w:hint="eastAsia"/>
              </w:rPr>
              <w:t>month of year[1-12]</w:t>
            </w:r>
          </w:p>
        </w:tc>
      </w:tr>
      <w:tr w:rsidR="002E3249" w:rsidTr="001F4071">
        <w:tc>
          <w:tcPr>
            <w:tcW w:w="1704" w:type="dxa"/>
            <w:shd w:val="clear" w:color="auto" w:fill="auto"/>
          </w:tcPr>
          <w:p w:rsidR="002E3249" w:rsidRDefault="002E3249" w:rsidP="001F4071">
            <w:r>
              <w:rPr>
                <w:rFonts w:hint="eastAsia"/>
              </w:rPr>
              <w:t>day</w:t>
            </w:r>
          </w:p>
        </w:tc>
        <w:tc>
          <w:tcPr>
            <w:tcW w:w="3213" w:type="dxa"/>
            <w:shd w:val="clear" w:color="auto" w:fill="auto"/>
          </w:tcPr>
          <w:p w:rsidR="002E3249" w:rsidRDefault="002E3249" w:rsidP="001F4071">
            <w:r>
              <w:rPr>
                <w:rFonts w:hint="eastAsia"/>
              </w:rPr>
              <w:t>int</w:t>
            </w:r>
          </w:p>
        </w:tc>
        <w:tc>
          <w:tcPr>
            <w:tcW w:w="3925" w:type="dxa"/>
            <w:shd w:val="clear" w:color="auto" w:fill="auto"/>
          </w:tcPr>
          <w:p w:rsidR="002E3249" w:rsidRDefault="007E4112" w:rsidP="001F4071">
            <w:r>
              <w:rPr>
                <w:rFonts w:hint="eastAsia"/>
              </w:rPr>
              <w:t>day of month</w:t>
            </w:r>
          </w:p>
        </w:tc>
      </w:tr>
      <w:tr w:rsidR="002E3249" w:rsidTr="001F4071">
        <w:tc>
          <w:tcPr>
            <w:tcW w:w="1704" w:type="dxa"/>
            <w:shd w:val="clear" w:color="auto" w:fill="auto"/>
          </w:tcPr>
          <w:p w:rsidR="002E3249" w:rsidRDefault="002E3249" w:rsidP="001F4071">
            <w:r>
              <w:rPr>
                <w:rFonts w:hint="eastAsia"/>
              </w:rPr>
              <w:t>timeout</w:t>
            </w:r>
          </w:p>
        </w:tc>
        <w:tc>
          <w:tcPr>
            <w:tcW w:w="3213" w:type="dxa"/>
            <w:shd w:val="clear" w:color="auto" w:fill="auto"/>
          </w:tcPr>
          <w:p w:rsidR="002E3249" w:rsidRDefault="002E3249" w:rsidP="001F4071">
            <w:r>
              <w:rPr>
                <w:rFonts w:hint="eastAsia"/>
              </w:rPr>
              <w:t>int</w:t>
            </w:r>
          </w:p>
        </w:tc>
        <w:tc>
          <w:tcPr>
            <w:tcW w:w="3925" w:type="dxa"/>
            <w:shd w:val="clear" w:color="auto" w:fill="auto"/>
          </w:tcPr>
          <w:p w:rsidR="002E3249" w:rsidRDefault="002E3249" w:rsidP="001F4071">
            <w:r>
              <w:rPr>
                <w:rFonts w:hint="eastAsia"/>
              </w:rPr>
              <w:t>Timeout, Unit((Millisecond)</w:t>
            </w:r>
          </w:p>
        </w:tc>
      </w:tr>
      <w:tr w:rsidR="002E3249" w:rsidTr="001F4071">
        <w:tc>
          <w:tcPr>
            <w:tcW w:w="1704" w:type="dxa"/>
            <w:shd w:val="clear" w:color="auto" w:fill="auto"/>
          </w:tcPr>
          <w:p w:rsidR="002E3249" w:rsidRDefault="002E3249" w:rsidP="001F4071">
            <w:r>
              <w:rPr>
                <w:rFonts w:hint="eastAsia"/>
              </w:rPr>
              <w:t>cb</w:t>
            </w:r>
          </w:p>
        </w:tc>
        <w:tc>
          <w:tcPr>
            <w:tcW w:w="3213" w:type="dxa"/>
            <w:shd w:val="clear" w:color="auto" w:fill="auto"/>
          </w:tcPr>
          <w:p w:rsidR="002E3249" w:rsidRDefault="00A96352" w:rsidP="002E3249">
            <w:hyperlink w:anchor="_IDataCallback&lt;T&gt;" w:history="1">
              <w:r w:rsidR="002E3249">
                <w:rPr>
                  <w:rStyle w:val="a7"/>
                  <w:rFonts w:hint="eastAsia"/>
                </w:rPr>
                <w:t>IResultCallback</w:t>
              </w:r>
            </w:hyperlink>
            <w:r w:rsidR="002E3249">
              <w:rPr>
                <w:rFonts w:hint="eastAsia"/>
              </w:rPr>
              <w:t>&lt;Void&gt;</w:t>
            </w:r>
          </w:p>
        </w:tc>
        <w:tc>
          <w:tcPr>
            <w:tcW w:w="3925" w:type="dxa"/>
            <w:shd w:val="clear" w:color="auto" w:fill="auto"/>
          </w:tcPr>
          <w:p w:rsidR="002E3249" w:rsidRDefault="002E3249" w:rsidP="0049657F">
            <w:r>
              <w:rPr>
                <w:rFonts w:hint="eastAsia"/>
              </w:rPr>
              <w:t>Callback function</w:t>
            </w:r>
          </w:p>
        </w:tc>
      </w:tr>
    </w:tbl>
    <w:p w:rsidR="004931ED" w:rsidRDefault="004931ED" w:rsidP="000D4A51">
      <w:pPr>
        <w:rPr>
          <w:rFonts w:ascii="Consolas" w:eastAsiaTheme="minorEastAsia" w:hAnsi="Consolas"/>
          <w:color w:val="000000"/>
          <w:sz w:val="20"/>
          <w:highlight w:val="white"/>
        </w:rPr>
      </w:pPr>
    </w:p>
    <w:p w:rsidR="009C663B" w:rsidRDefault="009C663B" w:rsidP="009C663B">
      <w:pPr>
        <w:pStyle w:val="2"/>
        <w:numPr>
          <w:ilvl w:val="0"/>
          <w:numId w:val="2"/>
        </w:numPr>
        <w:rPr>
          <w:rFonts w:ascii="微软雅黑" w:eastAsia="微软雅黑" w:hAnsi="微软雅黑" w:cs="微软雅黑"/>
        </w:rPr>
      </w:pPr>
      <w:bookmarkStart w:id="42" w:name="_Toc524362659"/>
      <w:r>
        <w:rPr>
          <w:rFonts w:ascii="微软雅黑" w:eastAsia="微软雅黑" w:hAnsi="微软雅黑" w:cs="微软雅黑" w:hint="eastAsia"/>
        </w:rPr>
        <w:t>Get Alarm</w:t>
      </w:r>
      <w:bookmarkEnd w:id="42"/>
    </w:p>
    <w:p w:rsidR="009C663B" w:rsidRDefault="009C663B" w:rsidP="009C663B">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get</w:t>
      </w:r>
      <w:r w:rsidR="00DB03C0">
        <w:rPr>
          <w:rFonts w:ascii="Consolas" w:eastAsiaTheme="minorEastAsia" w:hAnsi="Consolas" w:hint="eastAsia"/>
          <w:color w:val="000000"/>
          <w:sz w:val="22"/>
          <w:highlight w:val="white"/>
        </w:rPr>
        <w:t>Alarm</w:t>
      </w:r>
      <w:r>
        <w:rPr>
          <w:rFonts w:ascii="Consolas" w:eastAsia="Consolas" w:hAnsi="Consolas" w:hint="eastAsia"/>
          <w:color w:val="000000"/>
          <w:sz w:val="22"/>
          <w:highlight w:val="white"/>
        </w:rPr>
        <w:t>(</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AlarmConfig_1" w:history="1">
        <w:r w:rsidR="008642A4">
          <w:rPr>
            <w:rStyle w:val="a7"/>
            <w:rFonts w:ascii="Consolas" w:eastAsiaTheme="minorEastAsia" w:hAnsi="Consolas" w:hint="eastAsia"/>
            <w:sz w:val="22"/>
            <w:highlight w:val="white"/>
          </w:rPr>
          <w:t>AlarmConfig</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9C663B" w:rsidRDefault="009C663B" w:rsidP="009C663B">
      <w:pPr>
        <w:pStyle w:val="3"/>
        <w:rPr>
          <w:rFonts w:hint="default"/>
        </w:rPr>
      </w:pPr>
      <w:bookmarkStart w:id="43" w:name="_Toc524362660"/>
      <w:r>
        <w:t>Description</w:t>
      </w:r>
      <w:bookmarkEnd w:id="43"/>
    </w:p>
    <w:p w:rsidR="009C663B" w:rsidRDefault="009C663B" w:rsidP="009C663B">
      <w:pPr>
        <w:ind w:firstLine="420"/>
        <w:rPr>
          <w:rFonts w:ascii="Consolas" w:hAnsi="Consolas"/>
          <w:color w:val="000000"/>
          <w:sz w:val="20"/>
          <w:highlight w:val="white"/>
        </w:rPr>
      </w:pPr>
      <w:r>
        <w:rPr>
          <w:rFonts w:ascii="Consolas" w:hAnsi="Consolas" w:hint="eastAsia"/>
          <w:color w:val="000000"/>
          <w:sz w:val="20"/>
          <w:highlight w:val="white"/>
        </w:rPr>
        <w:t xml:space="preserve">Get </w:t>
      </w:r>
      <w:r w:rsidR="0055287F">
        <w:rPr>
          <w:rFonts w:ascii="Consolas" w:hAnsi="Consolas" w:hint="eastAsia"/>
          <w:color w:val="000000"/>
          <w:sz w:val="20"/>
          <w:highlight w:val="white"/>
        </w:rPr>
        <w:t>alarmconfig</w:t>
      </w:r>
    </w:p>
    <w:p w:rsidR="009C663B" w:rsidRDefault="009C663B" w:rsidP="009C663B">
      <w:pPr>
        <w:pStyle w:val="3"/>
        <w:rPr>
          <w:rFonts w:hint="default"/>
        </w:rPr>
      </w:pPr>
      <w:bookmarkStart w:id="44" w:name="_Toc524362661"/>
      <w:r>
        <w:t>Parameters</w:t>
      </w:r>
      <w:bookmarkEnd w:id="4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9C663B" w:rsidTr="001F4071">
        <w:tc>
          <w:tcPr>
            <w:tcW w:w="1704" w:type="dxa"/>
            <w:shd w:val="clear" w:color="auto" w:fill="auto"/>
          </w:tcPr>
          <w:p w:rsidR="009C663B" w:rsidRDefault="009C663B"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9C663B" w:rsidRDefault="009C663B"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9C663B" w:rsidRDefault="009C663B"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C663B" w:rsidTr="001F4071">
        <w:tc>
          <w:tcPr>
            <w:tcW w:w="1704" w:type="dxa"/>
            <w:shd w:val="clear" w:color="auto" w:fill="auto"/>
          </w:tcPr>
          <w:p w:rsidR="009C663B" w:rsidRDefault="009C663B" w:rsidP="001F4071">
            <w:r>
              <w:rPr>
                <w:rFonts w:hint="eastAsia"/>
              </w:rPr>
              <w:t>timeout</w:t>
            </w:r>
          </w:p>
        </w:tc>
        <w:tc>
          <w:tcPr>
            <w:tcW w:w="3213" w:type="dxa"/>
            <w:shd w:val="clear" w:color="auto" w:fill="auto"/>
          </w:tcPr>
          <w:p w:rsidR="009C663B" w:rsidRDefault="009C663B" w:rsidP="001F4071">
            <w:r>
              <w:rPr>
                <w:rFonts w:hint="eastAsia"/>
              </w:rPr>
              <w:t>int</w:t>
            </w:r>
          </w:p>
        </w:tc>
        <w:tc>
          <w:tcPr>
            <w:tcW w:w="3925" w:type="dxa"/>
            <w:shd w:val="clear" w:color="auto" w:fill="auto"/>
          </w:tcPr>
          <w:p w:rsidR="009C663B" w:rsidRDefault="009C663B" w:rsidP="001F4071">
            <w:r>
              <w:rPr>
                <w:rFonts w:hint="eastAsia"/>
              </w:rPr>
              <w:t>Timeout, Unit((Millisecond)</w:t>
            </w:r>
          </w:p>
        </w:tc>
      </w:tr>
      <w:tr w:rsidR="009C663B" w:rsidTr="001F4071">
        <w:tc>
          <w:tcPr>
            <w:tcW w:w="1704" w:type="dxa"/>
            <w:shd w:val="clear" w:color="auto" w:fill="auto"/>
          </w:tcPr>
          <w:p w:rsidR="009C663B" w:rsidRDefault="009C663B" w:rsidP="001F4071">
            <w:r>
              <w:rPr>
                <w:rFonts w:hint="eastAsia"/>
              </w:rPr>
              <w:t>cb</w:t>
            </w:r>
          </w:p>
        </w:tc>
        <w:tc>
          <w:tcPr>
            <w:tcW w:w="3213" w:type="dxa"/>
            <w:shd w:val="clear" w:color="auto" w:fill="auto"/>
          </w:tcPr>
          <w:p w:rsidR="009C663B" w:rsidRDefault="00A96352" w:rsidP="00DB5024">
            <w:hyperlink w:anchor="_IDataCallback&lt;T&gt;" w:history="1">
              <w:r w:rsidR="009C663B">
                <w:rPr>
                  <w:rStyle w:val="a7"/>
                  <w:rFonts w:hint="eastAsia"/>
                </w:rPr>
                <w:t>IResultCallback</w:t>
              </w:r>
            </w:hyperlink>
            <w:r w:rsidR="009C663B">
              <w:rPr>
                <w:rFonts w:hint="eastAsia"/>
              </w:rPr>
              <w:t>&lt;</w:t>
            </w:r>
            <w:hyperlink w:anchor="_AlarmConfig_1" w:history="1">
              <w:r w:rsidR="00DB5024">
                <w:rPr>
                  <w:rStyle w:val="a7"/>
                  <w:rFonts w:hint="eastAsia"/>
                </w:rPr>
                <w:t>AlarmConfig</w:t>
              </w:r>
            </w:hyperlink>
            <w:r w:rsidR="009C663B">
              <w:rPr>
                <w:rFonts w:hint="eastAsia"/>
              </w:rPr>
              <w:t>&gt;</w:t>
            </w:r>
          </w:p>
        </w:tc>
        <w:tc>
          <w:tcPr>
            <w:tcW w:w="3925" w:type="dxa"/>
            <w:shd w:val="clear" w:color="auto" w:fill="auto"/>
          </w:tcPr>
          <w:p w:rsidR="009C663B" w:rsidRDefault="009C663B" w:rsidP="0000183B">
            <w:r>
              <w:rPr>
                <w:rFonts w:hint="eastAsia"/>
              </w:rPr>
              <w:t xml:space="preserve">Callback function, if success,return the </w:t>
            </w:r>
            <w:r w:rsidR="0000183B">
              <w:rPr>
                <w:rFonts w:hint="eastAsia"/>
              </w:rPr>
              <w:t>AlarmConfig</w:t>
            </w:r>
          </w:p>
        </w:tc>
      </w:tr>
    </w:tbl>
    <w:p w:rsidR="009C663B" w:rsidRDefault="009C663B" w:rsidP="000D4A51">
      <w:pPr>
        <w:rPr>
          <w:rFonts w:ascii="Consolas" w:eastAsiaTheme="minorEastAsia" w:hAnsi="Consolas"/>
          <w:color w:val="000000"/>
          <w:sz w:val="20"/>
          <w:highlight w:val="white"/>
        </w:rPr>
      </w:pPr>
    </w:p>
    <w:p w:rsidR="00C948E1" w:rsidRDefault="00DE5166" w:rsidP="00C948E1">
      <w:pPr>
        <w:pStyle w:val="2"/>
        <w:numPr>
          <w:ilvl w:val="0"/>
          <w:numId w:val="2"/>
        </w:numPr>
        <w:rPr>
          <w:rFonts w:ascii="微软雅黑" w:eastAsia="微软雅黑" w:hAnsi="微软雅黑" w:cs="微软雅黑"/>
        </w:rPr>
      </w:pPr>
      <w:bookmarkStart w:id="45" w:name="_Toc524362662"/>
      <w:r>
        <w:rPr>
          <w:rFonts w:ascii="微软雅黑" w:eastAsia="微软雅黑" w:hAnsi="微软雅黑" w:cs="微软雅黑" w:hint="eastAsia"/>
        </w:rPr>
        <w:t>S</w:t>
      </w:r>
      <w:r w:rsidR="00C948E1">
        <w:rPr>
          <w:rFonts w:ascii="微软雅黑" w:eastAsia="微软雅黑" w:hAnsi="微软雅黑" w:cs="微软雅黑" w:hint="eastAsia"/>
        </w:rPr>
        <w:t>et Alarm</w:t>
      </w:r>
      <w:bookmarkEnd w:id="45"/>
    </w:p>
    <w:p w:rsidR="00C948E1" w:rsidRDefault="00C948E1" w:rsidP="00C948E1">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sidR="00352390">
        <w:rPr>
          <w:rFonts w:ascii="Consolas" w:eastAsia="Consolas" w:hAnsi="Consolas" w:hint="eastAsia"/>
          <w:color w:val="000000"/>
          <w:sz w:val="22"/>
          <w:highlight w:val="white"/>
        </w:rPr>
        <w:t xml:space="preserve"> </w:t>
      </w:r>
      <w:r w:rsidR="00352390">
        <w:rPr>
          <w:rFonts w:ascii="Consolas" w:eastAsiaTheme="minorEastAsia" w:hAnsi="Consolas" w:hint="eastAsia"/>
          <w:color w:val="000000"/>
          <w:sz w:val="22"/>
          <w:highlight w:val="white"/>
        </w:rPr>
        <w:t>s</w:t>
      </w:r>
      <w:r>
        <w:rPr>
          <w:rFonts w:ascii="Consolas" w:eastAsia="Consolas" w:hAnsi="Consolas" w:hint="eastAsia"/>
          <w:color w:val="000000"/>
          <w:sz w:val="22"/>
          <w:highlight w:val="white"/>
        </w:rPr>
        <w:t>et</w:t>
      </w:r>
      <w:r>
        <w:rPr>
          <w:rFonts w:ascii="Consolas" w:eastAsiaTheme="minorEastAsia" w:hAnsi="Consolas" w:hint="eastAsia"/>
          <w:color w:val="000000"/>
          <w:sz w:val="22"/>
          <w:highlight w:val="white"/>
        </w:rPr>
        <w:t>Alarm</w:t>
      </w:r>
      <w:r>
        <w:rPr>
          <w:rFonts w:ascii="Consolas" w:eastAsia="Consolas" w:hAnsi="Consolas" w:hint="eastAsia"/>
          <w:color w:val="000000"/>
          <w:sz w:val="22"/>
          <w:highlight w:val="white"/>
        </w:rPr>
        <w:t>(</w:t>
      </w:r>
      <w:r w:rsidR="00F67F18">
        <w:rPr>
          <w:rFonts w:ascii="Consolas" w:eastAsiaTheme="minorEastAsia" w:hAnsi="Consolas" w:hint="eastAsia"/>
          <w:b/>
          <w:color w:val="7F0055"/>
          <w:sz w:val="22"/>
          <w:highlight w:val="white"/>
        </w:rPr>
        <w:t>boolean</w:t>
      </w:r>
      <w:r>
        <w:rPr>
          <w:rFonts w:ascii="Consolas" w:eastAsia="Consolas" w:hAnsi="Consolas" w:hint="eastAsia"/>
          <w:color w:val="000000"/>
          <w:sz w:val="22"/>
          <w:highlight w:val="white"/>
        </w:rPr>
        <w:t xml:space="preserve"> </w:t>
      </w:r>
      <w:r w:rsidR="00F67F18">
        <w:rPr>
          <w:rFonts w:ascii="Consolas" w:eastAsiaTheme="minorEastAsia" w:hAnsi="Consolas" w:hint="eastAsia"/>
          <w:color w:val="6A3E3E"/>
          <w:sz w:val="22"/>
          <w:highlight w:val="white"/>
        </w:rPr>
        <w:t>enable</w:t>
      </w:r>
      <w:r>
        <w:rPr>
          <w:rFonts w:ascii="Consolas" w:eastAsia="Consolas" w:hAnsi="Consolas" w:hint="eastAsia"/>
          <w:color w:val="000000"/>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9681A">
        <w:rPr>
          <w:rFonts w:ascii="Consolas" w:eastAsiaTheme="minorEastAsia" w:hAnsi="Consolas" w:hint="eastAsia"/>
          <w:color w:val="6A3E3E"/>
          <w:sz w:val="22"/>
          <w:highlight w:val="white"/>
        </w:rPr>
        <w:t>hour</w:t>
      </w:r>
      <w:r w:rsidR="00F67F18">
        <w:rPr>
          <w:rFonts w:ascii="Consolas" w:eastAsia="Consolas" w:hAnsi="Consolas" w:hint="eastAsia"/>
          <w:color w:val="000000"/>
          <w:sz w:val="22"/>
          <w:highlight w:val="white"/>
        </w:rPr>
        <w:t>,</w:t>
      </w:r>
      <w:r w:rsidR="00F67F18" w:rsidRPr="00F67F18">
        <w:rPr>
          <w:rFonts w:ascii="Consolas" w:eastAsia="Consolas" w:hAnsi="Consolas" w:hint="eastAsia"/>
          <w:b/>
          <w:color w:val="7F0055"/>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9681A">
        <w:rPr>
          <w:rFonts w:ascii="Consolas" w:eastAsiaTheme="minorEastAsia" w:hAnsi="Consolas" w:hint="eastAsia"/>
          <w:color w:val="6A3E3E"/>
          <w:sz w:val="22"/>
          <w:highlight w:val="white"/>
        </w:rPr>
        <w:t>minute</w:t>
      </w:r>
      <w:r w:rsidR="00F67F18">
        <w:rPr>
          <w:rFonts w:ascii="Consolas" w:eastAsia="Consolas" w:hAnsi="Consolas" w:hint="eastAsia"/>
          <w:color w:val="000000"/>
          <w:sz w:val="22"/>
          <w:highlight w:val="white"/>
        </w:rPr>
        <w:t>,</w:t>
      </w:r>
      <w:r w:rsidR="00F67F18" w:rsidRPr="00F67F18">
        <w:rPr>
          <w:rFonts w:ascii="Consolas" w:eastAsia="Consolas" w:hAnsi="Consolas" w:hint="eastAsia"/>
          <w:b/>
          <w:color w:val="7F0055"/>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9681A">
        <w:rPr>
          <w:rFonts w:ascii="Consolas" w:eastAsiaTheme="minorEastAsia" w:hAnsi="Consolas" w:hint="eastAsia"/>
          <w:color w:val="6A3E3E"/>
          <w:sz w:val="22"/>
          <w:highlight w:val="white"/>
        </w:rPr>
        <w:t>duration</w:t>
      </w:r>
      <w:r w:rsidR="00F67F18">
        <w:rPr>
          <w:rFonts w:ascii="Consolas" w:eastAsia="Consolas" w:hAnsi="Consolas" w:hint="eastAsia"/>
          <w:color w:val="000000"/>
          <w:sz w:val="22"/>
          <w:highlight w:val="white"/>
        </w:rPr>
        <w:t>,</w:t>
      </w:r>
      <w:r w:rsidR="00F67F18" w:rsidRPr="00F67F18">
        <w:rPr>
          <w:rFonts w:ascii="Consolas" w:eastAsia="Consolas" w:hAnsi="Consolas" w:hint="eastAsia"/>
          <w:b/>
          <w:color w:val="7F0055"/>
          <w:sz w:val="22"/>
          <w:highlight w:val="white"/>
        </w:rPr>
        <w:t xml:space="preserve"> </w:t>
      </w:r>
      <w:r w:rsidR="00F67F18">
        <w:rPr>
          <w:rFonts w:ascii="Consolas" w:eastAsia="Consolas" w:hAnsi="Consolas" w:hint="eastAsia"/>
          <w:b/>
          <w:color w:val="7F0055"/>
          <w:sz w:val="22"/>
          <w:highlight w:val="white"/>
        </w:rPr>
        <w:t>int</w:t>
      </w:r>
      <w:r w:rsidR="00F67F18">
        <w:rPr>
          <w:rFonts w:ascii="Consolas" w:eastAsia="Consolas" w:hAnsi="Consolas" w:hint="eastAsia"/>
          <w:color w:val="000000"/>
          <w:sz w:val="22"/>
          <w:highlight w:val="white"/>
        </w:rPr>
        <w:t xml:space="preserve"> </w:t>
      </w:r>
      <w:r w:rsidR="00F67F18">
        <w:rPr>
          <w:rFonts w:ascii="Consolas" w:eastAsia="Consolas" w:hAnsi="Consolas" w:hint="eastAsia"/>
          <w:color w:val="6A3E3E"/>
          <w:sz w:val="22"/>
          <w:highlight w:val="white"/>
        </w:rPr>
        <w:t>timeout</w:t>
      </w:r>
      <w:r w:rsidR="00F67F18">
        <w:rPr>
          <w:rFonts w:ascii="Consolas" w:eastAsia="Consolas" w:hAnsi="Consolas" w:hint="eastAsia"/>
          <w:color w:val="000000"/>
          <w:sz w:val="22"/>
          <w:highlight w:val="white"/>
        </w:rPr>
        <w:t>,</w:t>
      </w:r>
      <w:r w:rsidR="00F67F18">
        <w:rPr>
          <w:rFonts w:ascii="Consolas" w:eastAsiaTheme="minorEastAsia" w:hAnsi="Consolas" w:hint="eastAsia"/>
          <w:color w:val="000000"/>
          <w:sz w:val="22"/>
          <w:highlight w:val="white"/>
        </w:rPr>
        <w:t xml:space="preserve"> </w:t>
      </w:r>
      <w:r>
        <w:rPr>
          <w:rFonts w:ascii="Consolas" w:eastAsia="Consolas" w:hAnsi="Consolas" w:hint="eastAsia"/>
          <w:color w:val="000000"/>
          <w:sz w:val="22"/>
          <w:highlight w:val="lightGray"/>
          <w:u w:val="single"/>
        </w:rPr>
        <w:t>IResultCallback</w:t>
      </w:r>
      <w:r>
        <w:rPr>
          <w:rFonts w:ascii="Consolas" w:eastAsia="Consolas" w:hAnsi="Consolas" w:hint="eastAsia"/>
          <w:color w:val="000000"/>
          <w:sz w:val="22"/>
          <w:highlight w:val="white"/>
        </w:rPr>
        <w:t>&lt;</w:t>
      </w:r>
      <w:hyperlink w:anchor="_AlarmConfig" w:history="1">
        <w:r w:rsidR="007F0993">
          <w:rPr>
            <w:rStyle w:val="a7"/>
            <w:rFonts w:ascii="Consolas" w:eastAsiaTheme="minorEastAsia" w:hAnsi="Consolas" w:hint="eastAsia"/>
            <w:sz w:val="22"/>
            <w:highlight w:val="white"/>
          </w:rPr>
          <w:t>Void</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 xml:space="preserve">) </w:t>
      </w:r>
    </w:p>
    <w:p w:rsidR="00C948E1" w:rsidRDefault="00C948E1" w:rsidP="00C948E1">
      <w:pPr>
        <w:pStyle w:val="3"/>
        <w:rPr>
          <w:rFonts w:hint="default"/>
        </w:rPr>
      </w:pPr>
      <w:bookmarkStart w:id="46" w:name="_Toc524362663"/>
      <w:r>
        <w:lastRenderedPageBreak/>
        <w:t>Description</w:t>
      </w:r>
      <w:bookmarkEnd w:id="46"/>
    </w:p>
    <w:p w:rsidR="00C948E1" w:rsidRDefault="0055287F" w:rsidP="00C948E1">
      <w:pPr>
        <w:ind w:firstLine="420"/>
        <w:rPr>
          <w:rFonts w:ascii="Consolas" w:hAnsi="Consolas"/>
          <w:color w:val="000000"/>
          <w:sz w:val="20"/>
          <w:highlight w:val="white"/>
        </w:rPr>
      </w:pPr>
      <w:r>
        <w:rPr>
          <w:rFonts w:ascii="Consolas" w:hAnsi="Consolas" w:hint="eastAsia"/>
          <w:color w:val="000000"/>
          <w:sz w:val="20"/>
          <w:highlight w:val="white"/>
        </w:rPr>
        <w:t>s</w:t>
      </w:r>
      <w:r w:rsidR="00C948E1">
        <w:rPr>
          <w:rFonts w:ascii="Consolas" w:hAnsi="Consolas" w:hint="eastAsia"/>
          <w:color w:val="000000"/>
          <w:sz w:val="20"/>
          <w:highlight w:val="white"/>
        </w:rPr>
        <w:t xml:space="preserve">et </w:t>
      </w:r>
      <w:r>
        <w:rPr>
          <w:rFonts w:ascii="Consolas" w:hAnsi="Consolas" w:hint="eastAsia"/>
          <w:color w:val="000000"/>
          <w:sz w:val="20"/>
          <w:highlight w:val="white"/>
        </w:rPr>
        <w:t>alarm</w:t>
      </w:r>
    </w:p>
    <w:p w:rsidR="00C948E1" w:rsidRDefault="00C948E1" w:rsidP="00C948E1">
      <w:pPr>
        <w:pStyle w:val="3"/>
        <w:rPr>
          <w:rFonts w:hint="default"/>
        </w:rPr>
      </w:pPr>
      <w:bookmarkStart w:id="47" w:name="_Toc524362664"/>
      <w:r>
        <w:t>Parameters</w:t>
      </w:r>
      <w:bookmarkEnd w:id="4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C948E1" w:rsidTr="001F4071">
        <w:tc>
          <w:tcPr>
            <w:tcW w:w="1704" w:type="dxa"/>
            <w:shd w:val="clear" w:color="auto" w:fill="auto"/>
          </w:tcPr>
          <w:p w:rsidR="00C948E1" w:rsidRDefault="00C948E1"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C948E1" w:rsidRDefault="00C948E1"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C948E1" w:rsidRDefault="00C948E1" w:rsidP="001F4071">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C948E1" w:rsidTr="001F4071">
        <w:tc>
          <w:tcPr>
            <w:tcW w:w="1704" w:type="dxa"/>
            <w:shd w:val="clear" w:color="auto" w:fill="auto"/>
          </w:tcPr>
          <w:p w:rsidR="00C948E1" w:rsidRDefault="00C7723B" w:rsidP="001F4071">
            <w:r>
              <w:rPr>
                <w:rFonts w:hint="eastAsia"/>
              </w:rPr>
              <w:t>enable</w:t>
            </w:r>
          </w:p>
        </w:tc>
        <w:tc>
          <w:tcPr>
            <w:tcW w:w="3213" w:type="dxa"/>
            <w:shd w:val="clear" w:color="auto" w:fill="auto"/>
          </w:tcPr>
          <w:p w:rsidR="00C948E1" w:rsidRDefault="00764B5E" w:rsidP="001F4071">
            <w:r>
              <w:rPr>
                <w:rFonts w:hint="eastAsia"/>
              </w:rPr>
              <w:t>boolean</w:t>
            </w:r>
          </w:p>
        </w:tc>
        <w:tc>
          <w:tcPr>
            <w:tcW w:w="3925" w:type="dxa"/>
            <w:shd w:val="clear" w:color="auto" w:fill="auto"/>
          </w:tcPr>
          <w:p w:rsidR="00C948E1" w:rsidRDefault="009E2D7E" w:rsidP="001F4071">
            <w:r>
              <w:rPr>
                <w:rFonts w:hint="eastAsia"/>
              </w:rPr>
              <w:t>alarm switch</w:t>
            </w:r>
          </w:p>
        </w:tc>
      </w:tr>
      <w:tr w:rsidR="00E3536C" w:rsidTr="001F4071">
        <w:tc>
          <w:tcPr>
            <w:tcW w:w="1704" w:type="dxa"/>
            <w:shd w:val="clear" w:color="auto" w:fill="auto"/>
          </w:tcPr>
          <w:p w:rsidR="00E3536C" w:rsidRDefault="00C7723B" w:rsidP="001F4071">
            <w:r>
              <w:rPr>
                <w:rFonts w:hint="eastAsia"/>
              </w:rPr>
              <w:t>hour</w:t>
            </w:r>
          </w:p>
        </w:tc>
        <w:tc>
          <w:tcPr>
            <w:tcW w:w="3213" w:type="dxa"/>
            <w:shd w:val="clear" w:color="auto" w:fill="auto"/>
          </w:tcPr>
          <w:p w:rsidR="00E3536C" w:rsidRDefault="00E3536C" w:rsidP="001F4071">
            <w:r>
              <w:rPr>
                <w:rFonts w:hint="eastAsia"/>
              </w:rPr>
              <w:t>int</w:t>
            </w:r>
          </w:p>
        </w:tc>
        <w:tc>
          <w:tcPr>
            <w:tcW w:w="3925" w:type="dxa"/>
            <w:shd w:val="clear" w:color="auto" w:fill="auto"/>
          </w:tcPr>
          <w:p w:rsidR="00E3536C" w:rsidRDefault="009E2D7E" w:rsidP="001F4071">
            <w:r>
              <w:rPr>
                <w:rFonts w:hint="eastAsia"/>
              </w:rPr>
              <w:t>hour of day[0-23]</w:t>
            </w:r>
          </w:p>
        </w:tc>
      </w:tr>
      <w:tr w:rsidR="00E3536C" w:rsidTr="001F4071">
        <w:tc>
          <w:tcPr>
            <w:tcW w:w="1704" w:type="dxa"/>
            <w:shd w:val="clear" w:color="auto" w:fill="auto"/>
          </w:tcPr>
          <w:p w:rsidR="00E3536C" w:rsidRDefault="00C7723B" w:rsidP="001F4071">
            <w:r>
              <w:rPr>
                <w:rFonts w:hint="eastAsia"/>
              </w:rPr>
              <w:t>minute</w:t>
            </w:r>
          </w:p>
        </w:tc>
        <w:tc>
          <w:tcPr>
            <w:tcW w:w="3213" w:type="dxa"/>
            <w:shd w:val="clear" w:color="auto" w:fill="auto"/>
          </w:tcPr>
          <w:p w:rsidR="00E3536C" w:rsidRDefault="00E3536C" w:rsidP="001F4071">
            <w:r>
              <w:rPr>
                <w:rFonts w:hint="eastAsia"/>
              </w:rPr>
              <w:t>int</w:t>
            </w:r>
          </w:p>
        </w:tc>
        <w:tc>
          <w:tcPr>
            <w:tcW w:w="3925" w:type="dxa"/>
            <w:shd w:val="clear" w:color="auto" w:fill="auto"/>
          </w:tcPr>
          <w:p w:rsidR="00E3536C" w:rsidRDefault="00263BC4" w:rsidP="001F4071">
            <w:r>
              <w:rPr>
                <w:rFonts w:hint="eastAsia"/>
              </w:rPr>
              <w:t>minute</w:t>
            </w:r>
          </w:p>
        </w:tc>
      </w:tr>
      <w:tr w:rsidR="00E3536C" w:rsidTr="001F4071">
        <w:tc>
          <w:tcPr>
            <w:tcW w:w="1704" w:type="dxa"/>
            <w:shd w:val="clear" w:color="auto" w:fill="auto"/>
          </w:tcPr>
          <w:p w:rsidR="00E3536C" w:rsidRDefault="00C7723B" w:rsidP="001F4071">
            <w:r>
              <w:rPr>
                <w:rFonts w:hint="eastAsia"/>
              </w:rPr>
              <w:t>duration</w:t>
            </w:r>
          </w:p>
        </w:tc>
        <w:tc>
          <w:tcPr>
            <w:tcW w:w="3213" w:type="dxa"/>
            <w:shd w:val="clear" w:color="auto" w:fill="auto"/>
          </w:tcPr>
          <w:p w:rsidR="00E3536C" w:rsidRDefault="00E3536C" w:rsidP="001F4071">
            <w:r>
              <w:rPr>
                <w:rFonts w:hint="eastAsia"/>
              </w:rPr>
              <w:t>int</w:t>
            </w:r>
          </w:p>
        </w:tc>
        <w:tc>
          <w:tcPr>
            <w:tcW w:w="3925" w:type="dxa"/>
            <w:shd w:val="clear" w:color="auto" w:fill="auto"/>
          </w:tcPr>
          <w:p w:rsidR="00E3536C" w:rsidRDefault="00B60E0D" w:rsidP="00B60E0D">
            <w:r w:rsidRPr="00100CAE">
              <w:rPr>
                <w:rFonts w:ascii="Consolas" w:hAnsi="Consolas"/>
                <w:color w:val="000000"/>
                <w:sz w:val="20"/>
              </w:rPr>
              <w:t>Monitoring time</w:t>
            </w:r>
            <w:r w:rsidR="00E3536C">
              <w:rPr>
                <w:rFonts w:hint="eastAsia"/>
              </w:rPr>
              <w:t>, Unit((</w:t>
            </w:r>
            <w:r>
              <w:rPr>
                <w:rFonts w:hint="eastAsia"/>
              </w:rPr>
              <w:t>minute</w:t>
            </w:r>
            <w:r w:rsidR="00E3536C">
              <w:rPr>
                <w:rFonts w:hint="eastAsia"/>
              </w:rPr>
              <w:t>)</w:t>
            </w:r>
          </w:p>
        </w:tc>
      </w:tr>
      <w:tr w:rsidR="00E3536C" w:rsidTr="001F4071">
        <w:tc>
          <w:tcPr>
            <w:tcW w:w="1704" w:type="dxa"/>
            <w:shd w:val="clear" w:color="auto" w:fill="auto"/>
          </w:tcPr>
          <w:p w:rsidR="00E3536C" w:rsidRDefault="00E3536C" w:rsidP="001F4071">
            <w:r>
              <w:rPr>
                <w:rFonts w:hint="eastAsia"/>
              </w:rPr>
              <w:t>timeout</w:t>
            </w:r>
          </w:p>
        </w:tc>
        <w:tc>
          <w:tcPr>
            <w:tcW w:w="3213" w:type="dxa"/>
            <w:shd w:val="clear" w:color="auto" w:fill="auto"/>
          </w:tcPr>
          <w:p w:rsidR="00E3536C" w:rsidRDefault="00E3536C" w:rsidP="001F4071">
            <w:r>
              <w:rPr>
                <w:rFonts w:hint="eastAsia"/>
              </w:rPr>
              <w:t>int</w:t>
            </w:r>
          </w:p>
        </w:tc>
        <w:tc>
          <w:tcPr>
            <w:tcW w:w="3925" w:type="dxa"/>
            <w:shd w:val="clear" w:color="auto" w:fill="auto"/>
          </w:tcPr>
          <w:p w:rsidR="00E3536C" w:rsidRDefault="00E3536C" w:rsidP="001F4071">
            <w:r>
              <w:rPr>
                <w:rFonts w:hint="eastAsia"/>
              </w:rPr>
              <w:t>Timeout, Unit((Millisecond)</w:t>
            </w:r>
          </w:p>
        </w:tc>
      </w:tr>
      <w:tr w:rsidR="00C948E1" w:rsidTr="001F4071">
        <w:tc>
          <w:tcPr>
            <w:tcW w:w="1704" w:type="dxa"/>
            <w:shd w:val="clear" w:color="auto" w:fill="auto"/>
          </w:tcPr>
          <w:p w:rsidR="00C948E1" w:rsidRDefault="00C948E1" w:rsidP="001F4071">
            <w:r>
              <w:rPr>
                <w:rFonts w:hint="eastAsia"/>
              </w:rPr>
              <w:t>cb</w:t>
            </w:r>
          </w:p>
        </w:tc>
        <w:tc>
          <w:tcPr>
            <w:tcW w:w="3213" w:type="dxa"/>
            <w:shd w:val="clear" w:color="auto" w:fill="auto"/>
          </w:tcPr>
          <w:p w:rsidR="00C948E1" w:rsidRDefault="00A96352" w:rsidP="00A860C0">
            <w:hyperlink w:anchor="_IDataCallback&lt;T&gt;" w:history="1">
              <w:r w:rsidR="00C948E1">
                <w:rPr>
                  <w:rStyle w:val="a7"/>
                  <w:rFonts w:hint="eastAsia"/>
                </w:rPr>
                <w:t>IResultCallback</w:t>
              </w:r>
            </w:hyperlink>
            <w:r w:rsidR="00C948E1">
              <w:rPr>
                <w:rFonts w:hint="eastAsia"/>
              </w:rPr>
              <w:t>&lt;</w:t>
            </w:r>
            <w:hyperlink w:anchor="_AlarmConfig" w:history="1">
              <w:r w:rsidR="00A860C0">
                <w:rPr>
                  <w:rStyle w:val="a7"/>
                  <w:rFonts w:hint="eastAsia"/>
                </w:rPr>
                <w:t>Void</w:t>
              </w:r>
            </w:hyperlink>
            <w:r w:rsidR="00C948E1">
              <w:rPr>
                <w:rFonts w:hint="eastAsia"/>
              </w:rPr>
              <w:t>&gt;</w:t>
            </w:r>
          </w:p>
        </w:tc>
        <w:tc>
          <w:tcPr>
            <w:tcW w:w="3925" w:type="dxa"/>
            <w:shd w:val="clear" w:color="auto" w:fill="auto"/>
          </w:tcPr>
          <w:p w:rsidR="00C948E1" w:rsidRDefault="00C948E1" w:rsidP="00A860C0">
            <w:r>
              <w:rPr>
                <w:rFonts w:hint="eastAsia"/>
              </w:rPr>
              <w:t>Callback function</w:t>
            </w:r>
          </w:p>
        </w:tc>
      </w:tr>
    </w:tbl>
    <w:p w:rsidR="00C948E1" w:rsidRPr="000D4A51" w:rsidRDefault="00C948E1" w:rsidP="000D4A51">
      <w:pPr>
        <w:rPr>
          <w:rFonts w:ascii="Consolas" w:eastAsiaTheme="minorEastAsia" w:hAnsi="Consolas"/>
          <w:color w:val="000000"/>
          <w:sz w:val="20"/>
          <w:highlight w:val="white"/>
        </w:rPr>
      </w:pPr>
    </w:p>
    <w:p w:rsidR="00290E18" w:rsidRDefault="00B2744F">
      <w:pPr>
        <w:pStyle w:val="2"/>
        <w:numPr>
          <w:ilvl w:val="0"/>
          <w:numId w:val="2"/>
        </w:numPr>
        <w:rPr>
          <w:rFonts w:ascii="微软雅黑" w:eastAsia="微软雅黑" w:hAnsi="微软雅黑" w:cs="微软雅黑"/>
        </w:rPr>
      </w:pPr>
      <w:bookmarkStart w:id="48" w:name="_Toc31526"/>
      <w:bookmarkStart w:id="49" w:name="_Toc524362665"/>
      <w:r>
        <w:rPr>
          <w:rFonts w:ascii="微软雅黑" w:eastAsia="微软雅黑" w:hAnsi="微软雅黑" w:cs="微软雅黑" w:hint="eastAsia"/>
        </w:rPr>
        <w:t>Get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48"/>
      <w:bookmarkEnd w:id="49"/>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startRealTimeData(</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&lt;</w:t>
      </w:r>
      <w:hyperlink w:anchor="_RealTimeData_1" w:history="1">
        <w:r w:rsidRPr="00DF1C32">
          <w:rPr>
            <w:rStyle w:val="a7"/>
            <w:rFonts w:ascii="Consolas" w:eastAsia="Consolas" w:hAnsi="Consolas" w:hint="eastAsia"/>
            <w:sz w:val="22"/>
            <w:highlight w:val="white"/>
          </w:rPr>
          <w:t>RealTimeData</w:t>
        </w:r>
      </w:hyperlink>
      <w:r>
        <w:rPr>
          <w:rFonts w:ascii="Consolas" w:eastAsia="Consolas" w:hAnsi="Consolas" w:hint="eastAsia"/>
          <w:color w:val="000000"/>
          <w:sz w:val="22"/>
          <w:highlight w:val="white"/>
        </w:rPr>
        <w:t xml:space="preserve">&gt;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p>
    <w:p w:rsidR="00290E18" w:rsidRDefault="00B2744F">
      <w:pPr>
        <w:pStyle w:val="3"/>
        <w:rPr>
          <w:rFonts w:hint="default"/>
        </w:rPr>
      </w:pPr>
      <w:bookmarkStart w:id="50" w:name="_Toc524362666"/>
      <w:r>
        <w:t>Description</w:t>
      </w:r>
      <w:bookmarkEnd w:id="50"/>
    </w:p>
    <w:p w:rsidR="00290E18" w:rsidRDefault="00B2744F">
      <w:pPr>
        <w:ind w:firstLine="420"/>
        <w:rPr>
          <w:rFonts w:ascii="Consolas" w:hAnsi="Consolas" w:cs="Consolas"/>
          <w:sz w:val="20"/>
          <w:szCs w:val="20"/>
        </w:rPr>
      </w:pPr>
      <w:r>
        <w:rPr>
          <w:rFonts w:ascii="Consolas" w:hAnsi="Consolas" w:cs="Consolas" w:hint="eastAsia"/>
          <w:sz w:val="20"/>
          <w:szCs w:val="20"/>
        </w:rPr>
        <w:t xml:space="preserve">Get </w:t>
      </w:r>
      <w:r>
        <w:rPr>
          <w:rFonts w:ascii="Consolas" w:hAnsi="Consolas" w:cs="Consolas"/>
          <w:sz w:val="20"/>
          <w:szCs w:val="20"/>
        </w:rPr>
        <w:t xml:space="preserve">Real-time </w:t>
      </w:r>
      <w:r>
        <w:rPr>
          <w:rFonts w:ascii="Consolas" w:hAnsi="Consolas" w:cs="Consolas" w:hint="eastAsia"/>
          <w:sz w:val="20"/>
          <w:szCs w:val="20"/>
        </w:rPr>
        <w:t>D</w:t>
      </w:r>
      <w:r>
        <w:rPr>
          <w:rFonts w:ascii="Consolas" w:hAnsi="Consolas" w:cs="Consolas"/>
          <w:sz w:val="20"/>
          <w:szCs w:val="20"/>
        </w:rPr>
        <w:t>ata</w:t>
      </w:r>
    </w:p>
    <w:p w:rsidR="00290E18" w:rsidRDefault="00B2744F">
      <w:pPr>
        <w:pStyle w:val="3"/>
        <w:rPr>
          <w:rFonts w:hint="default"/>
        </w:rPr>
      </w:pPr>
      <w:bookmarkStart w:id="51" w:name="_Toc524362667"/>
      <w:r>
        <w:t>Parameters</w:t>
      </w:r>
      <w:bookmarkEnd w:id="5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ind w:firstLine="420"/>
              <w:rPr>
                <w:rFonts w:ascii="Consolas" w:hAnsi="Consolas" w:cs="Consolas"/>
                <w:sz w:val="20"/>
                <w:szCs w:val="20"/>
              </w:rPr>
            </w:pPr>
            <w:r>
              <w:rPr>
                <w:rFonts w:ascii="Consolas" w:hAnsi="Consolas" w:cs="Consolas" w:hint="eastAsia"/>
                <w:sz w:val="20"/>
                <w:szCs w:val="20"/>
              </w:rPr>
              <w:t>timeout</w:t>
            </w:r>
          </w:p>
        </w:tc>
        <w:tc>
          <w:tcPr>
            <w:tcW w:w="3213" w:type="dxa"/>
            <w:shd w:val="clear" w:color="auto" w:fill="auto"/>
          </w:tcPr>
          <w:p w:rsidR="00290E18" w:rsidRDefault="00B2744F">
            <w:pPr>
              <w:ind w:firstLine="420"/>
              <w:rPr>
                <w:rFonts w:ascii="Consolas" w:hAnsi="Consolas" w:cs="Consolas"/>
                <w:sz w:val="20"/>
                <w:szCs w:val="20"/>
              </w:rPr>
            </w:pPr>
            <w:r>
              <w:rPr>
                <w:rFonts w:ascii="Consolas" w:hAnsi="Consolas" w:cs="Consolas" w:hint="eastAsia"/>
                <w:sz w:val="20"/>
                <w:szCs w:val="20"/>
              </w:rPr>
              <w:t>int</w:t>
            </w:r>
          </w:p>
        </w:tc>
        <w:tc>
          <w:tcPr>
            <w:tcW w:w="3925" w:type="dxa"/>
            <w:shd w:val="clear" w:color="auto" w:fill="auto"/>
          </w:tcPr>
          <w:p w:rsidR="00290E18" w:rsidRDefault="00B2744F">
            <w:pPr>
              <w:ind w:firstLine="420"/>
              <w:rPr>
                <w:rFonts w:ascii="Consolas" w:hAnsi="Consolas" w:cs="Consolas"/>
                <w:sz w:val="20"/>
                <w:szCs w:val="20"/>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c>
          <w:tcPr>
            <w:tcW w:w="1704" w:type="dxa"/>
            <w:shd w:val="clear" w:color="auto" w:fill="auto"/>
          </w:tcPr>
          <w:p w:rsidR="00290E18" w:rsidRDefault="00B2744F">
            <w:pPr>
              <w:ind w:firstLine="420"/>
              <w:rPr>
                <w:rFonts w:ascii="Consolas" w:hAnsi="Consolas" w:cs="Consolas"/>
                <w:sz w:val="20"/>
                <w:szCs w:val="20"/>
              </w:rPr>
            </w:pPr>
            <w:r>
              <w:rPr>
                <w:rFonts w:ascii="Consolas" w:hAnsi="Consolas" w:cs="Consolas" w:hint="eastAsia"/>
                <w:sz w:val="20"/>
                <w:szCs w:val="20"/>
              </w:rPr>
              <w:t>cb</w:t>
            </w:r>
          </w:p>
        </w:tc>
        <w:tc>
          <w:tcPr>
            <w:tcW w:w="3213" w:type="dxa"/>
            <w:shd w:val="clear" w:color="auto" w:fill="auto"/>
          </w:tcPr>
          <w:p w:rsidR="00290E18" w:rsidRDefault="00A96352">
            <w:pPr>
              <w:ind w:firstLine="420"/>
              <w:rPr>
                <w:rFonts w:ascii="Consolas" w:hAnsi="Consolas" w:cs="Consolas"/>
                <w:sz w:val="20"/>
                <w:szCs w:val="20"/>
              </w:rPr>
            </w:pPr>
            <w:hyperlink w:anchor="_IDataCallback&lt;T&gt;" w:history="1">
              <w:r w:rsidR="00B2744F">
                <w:rPr>
                  <w:rStyle w:val="a7"/>
                  <w:rFonts w:ascii="Consolas" w:hAnsi="Consolas" w:cs="Consolas" w:hint="eastAsia"/>
                  <w:sz w:val="20"/>
                  <w:szCs w:val="20"/>
                </w:rPr>
                <w:t>IResultCallback</w:t>
              </w:r>
            </w:hyperlink>
            <w:r w:rsidR="00B2744F">
              <w:rPr>
                <w:rFonts w:ascii="Consolas" w:hAnsi="Consolas" w:cs="Consolas" w:hint="eastAsia"/>
                <w:sz w:val="20"/>
                <w:szCs w:val="20"/>
              </w:rPr>
              <w:t>&lt;</w:t>
            </w:r>
            <w:hyperlink w:anchor="_RealTimeData" w:history="1">
              <w:r w:rsidR="00B2744F">
                <w:rPr>
                  <w:rStyle w:val="a7"/>
                  <w:rFonts w:ascii="Consolas" w:hAnsi="Consolas" w:cs="Consolas" w:hint="eastAsia"/>
                  <w:sz w:val="20"/>
                  <w:szCs w:val="20"/>
                </w:rPr>
                <w:t>RealTimeData</w:t>
              </w:r>
            </w:hyperlink>
            <w:r w:rsidR="00B2744F">
              <w:rPr>
                <w:rFonts w:ascii="Consolas" w:hAnsi="Consolas" w:cs="Consolas" w:hint="eastAsia"/>
                <w:sz w:val="20"/>
                <w:szCs w:val="20"/>
              </w:rPr>
              <w:t>&gt;</w:t>
            </w:r>
          </w:p>
        </w:tc>
        <w:tc>
          <w:tcPr>
            <w:tcW w:w="3925" w:type="dxa"/>
            <w:shd w:val="clear" w:color="auto" w:fill="auto"/>
          </w:tcPr>
          <w:p w:rsidR="00290E18" w:rsidRDefault="00B2744F">
            <w:pPr>
              <w:ind w:firstLine="420"/>
              <w:rPr>
                <w:rFonts w:ascii="Consolas" w:hAnsi="Consolas" w:cs="Consolas"/>
                <w:sz w:val="20"/>
                <w:szCs w:val="20"/>
              </w:rPr>
            </w:pPr>
            <w:r>
              <w:rPr>
                <w:rFonts w:ascii="Consolas" w:hAnsi="Consolas" w:cs="Consolas" w:hint="eastAsia"/>
                <w:sz w:val="20"/>
                <w:szCs w:val="20"/>
              </w:rPr>
              <w:t>Callback function</w:t>
            </w:r>
          </w:p>
        </w:tc>
      </w:tr>
    </w:tbl>
    <w:p w:rsidR="00290E18" w:rsidRDefault="00B2744F">
      <w:pPr>
        <w:pStyle w:val="2"/>
        <w:numPr>
          <w:ilvl w:val="0"/>
          <w:numId w:val="2"/>
        </w:numPr>
        <w:rPr>
          <w:rFonts w:ascii="微软雅黑" w:eastAsia="微软雅黑" w:hAnsi="微软雅黑" w:cs="微软雅黑"/>
        </w:rPr>
      </w:pPr>
      <w:bookmarkStart w:id="52" w:name="_Toc9388"/>
      <w:bookmarkStart w:id="53" w:name="_Toc524362668"/>
      <w:r>
        <w:rPr>
          <w:rFonts w:ascii="微软雅黑" w:eastAsia="微软雅黑" w:hAnsi="微软雅黑" w:cs="微软雅黑" w:hint="eastAsia"/>
        </w:rPr>
        <w:t>Stop Getting D</w:t>
      </w:r>
      <w:r>
        <w:rPr>
          <w:rFonts w:ascii="微软雅黑" w:eastAsia="微软雅黑" w:hAnsi="微软雅黑" w:cs="微软雅黑"/>
        </w:rPr>
        <w:t>ata</w:t>
      </w:r>
      <w:bookmarkEnd w:id="52"/>
      <w:r>
        <w:rPr>
          <w:rFonts w:ascii="微软雅黑" w:eastAsia="微软雅黑" w:hAnsi="微软雅黑" w:cs="微软雅黑" w:hint="eastAsia"/>
        </w:rPr>
        <w:t>(Real-time)</w:t>
      </w:r>
      <w:bookmarkEnd w:id="53"/>
    </w:p>
    <w:p w:rsidR="00290E18" w:rsidRDefault="00B2744F">
      <w:pPr>
        <w:ind w:firstLine="420"/>
      </w:pP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void</w:t>
      </w:r>
      <w:r>
        <w:rPr>
          <w:rFonts w:ascii="Consolas" w:eastAsia="Consolas" w:hAnsi="Consolas" w:hint="eastAsia"/>
          <w:color w:val="000000"/>
          <w:sz w:val="22"/>
          <w:highlight w:val="white"/>
        </w:rPr>
        <w:t xml:space="preserve"> stopRealTimeData(</w:t>
      </w:r>
      <w:r>
        <w:rPr>
          <w:rFonts w:ascii="Consolas" w:eastAsia="Consolas" w:hAnsi="Consolas" w:hint="eastAsia"/>
          <w:b/>
          <w:color w:val="7F0055"/>
          <w:sz w:val="22"/>
          <w:highlight w:val="white"/>
        </w:rPr>
        <w:t>int</w:t>
      </w:r>
      <w:r>
        <w:rPr>
          <w:rFonts w:ascii="Consolas" w:eastAsia="Consolas" w:hAnsi="Consolas" w:hint="eastAsia"/>
          <w:color w:val="000000"/>
          <w:sz w:val="22"/>
          <w:highlight w:val="white"/>
        </w:rPr>
        <w:t xml:space="preserve"> </w:t>
      </w:r>
      <w:r>
        <w:rPr>
          <w:rFonts w:ascii="Consolas" w:eastAsia="Consolas" w:hAnsi="Consolas" w:hint="eastAsia"/>
          <w:color w:val="6A3E3E"/>
          <w:sz w:val="22"/>
          <w:highlight w:val="white"/>
        </w:rPr>
        <w:t>timeout</w:t>
      </w:r>
      <w:r>
        <w:rPr>
          <w:rFonts w:ascii="Consolas" w:eastAsia="Consolas" w:hAnsi="Consolas" w:hint="eastAsia"/>
          <w:color w:val="000000"/>
          <w:sz w:val="22"/>
          <w:highlight w:val="white"/>
        </w:rPr>
        <w:t xml:space="preserve">, </w:t>
      </w:r>
      <w:r>
        <w:rPr>
          <w:rFonts w:ascii="Consolas" w:eastAsia="Consolas" w:hAnsi="Consolas" w:hint="eastAsia"/>
          <w:color w:val="000000"/>
          <w:sz w:val="22"/>
          <w:highlight w:val="white"/>
          <w:u w:val="single"/>
        </w:rPr>
        <w:t>IResultCallback</w:t>
      </w:r>
      <w:r>
        <w:rPr>
          <w:rFonts w:ascii="Consolas" w:eastAsia="Consolas" w:hAnsi="Consolas" w:hint="eastAsia"/>
          <w:color w:val="000000"/>
          <w:sz w:val="22"/>
          <w:highlight w:val="white"/>
        </w:rPr>
        <w:t xml:space="preserve">&lt;Void&gt; </w:t>
      </w:r>
      <w:r>
        <w:rPr>
          <w:rFonts w:ascii="Consolas" w:eastAsia="Consolas" w:hAnsi="Consolas" w:hint="eastAsia"/>
          <w:color w:val="6A3E3E"/>
          <w:sz w:val="22"/>
          <w:highlight w:val="white"/>
        </w:rPr>
        <w:t>cb</w:t>
      </w:r>
      <w:r>
        <w:rPr>
          <w:rFonts w:ascii="Consolas" w:eastAsia="Consolas" w:hAnsi="Consolas" w:hint="eastAsia"/>
          <w:color w:val="000000"/>
          <w:sz w:val="22"/>
          <w:highlight w:val="white"/>
        </w:rPr>
        <w:t>)</w:t>
      </w:r>
    </w:p>
    <w:p w:rsidR="00290E18" w:rsidRDefault="00B2744F">
      <w:pPr>
        <w:pStyle w:val="3"/>
        <w:rPr>
          <w:rFonts w:hint="default"/>
        </w:rPr>
      </w:pPr>
      <w:bookmarkStart w:id="54" w:name="_Toc524362669"/>
      <w:r>
        <w:t>Description</w:t>
      </w:r>
      <w:bookmarkEnd w:id="54"/>
    </w:p>
    <w:p w:rsidR="00290E18" w:rsidRDefault="00B2744F">
      <w:pPr>
        <w:ind w:firstLine="420"/>
        <w:rPr>
          <w:rFonts w:ascii="Consolas" w:hAnsi="Consolas" w:cs="Consolas"/>
          <w:sz w:val="20"/>
          <w:szCs w:val="20"/>
        </w:rPr>
      </w:pPr>
      <w:r>
        <w:rPr>
          <w:rFonts w:ascii="Consolas" w:hAnsi="Consolas" w:cs="Consolas" w:hint="eastAsia"/>
          <w:sz w:val="20"/>
          <w:szCs w:val="20"/>
        </w:rPr>
        <w:t>Stop getting real-time data</w:t>
      </w:r>
    </w:p>
    <w:p w:rsidR="00290E18" w:rsidRDefault="00B2744F">
      <w:pPr>
        <w:pStyle w:val="3"/>
        <w:rPr>
          <w:rFonts w:hint="default"/>
        </w:rPr>
      </w:pPr>
      <w:bookmarkStart w:id="55" w:name="_Toc524362670"/>
      <w:r>
        <w:t>Parameters</w:t>
      </w:r>
      <w:bookmarkEnd w:id="5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3213"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rPr>
          <w:trHeight w:val="90"/>
        </w:trPr>
        <w:tc>
          <w:tcPr>
            <w:tcW w:w="1704"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vAlign w:val="center"/>
          </w:tcPr>
          <w:p w:rsidR="00290E18" w:rsidRDefault="00A96352">
            <w:pPr>
              <w:rPr>
                <w:rFonts w:ascii="Consolas" w:hAnsi="Consolas"/>
                <w:color w:val="000000"/>
                <w:sz w:val="20"/>
                <w:highlight w:val="white"/>
                <w:shd w:val="clear" w:color="FFFFFF" w:fill="D9D9D9"/>
              </w:rPr>
            </w:pPr>
            <w:hyperlink w:anchor="_IDataCallback&lt;T&gt;" w:history="1">
              <w:r w:rsidR="00B2744F">
                <w:rPr>
                  <w:rStyle w:val="a7"/>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&lt;Void&gt;</w:t>
            </w:r>
          </w:p>
        </w:tc>
        <w:tc>
          <w:tcPr>
            <w:tcW w:w="3925"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6F0806" w:rsidRDefault="006F0806" w:rsidP="006F0806">
      <w:pPr>
        <w:pStyle w:val="2"/>
        <w:rPr>
          <w:rFonts w:ascii="微软雅黑" w:eastAsia="微软雅黑" w:hAnsi="微软雅黑" w:cs="微软雅黑"/>
        </w:rPr>
      </w:pPr>
      <w:bookmarkStart w:id="56" w:name="_Toc10728"/>
    </w:p>
    <w:p w:rsidR="00290E18" w:rsidRDefault="00B2744F">
      <w:pPr>
        <w:pStyle w:val="2"/>
        <w:numPr>
          <w:ilvl w:val="0"/>
          <w:numId w:val="2"/>
        </w:numPr>
        <w:rPr>
          <w:rFonts w:ascii="微软雅黑" w:eastAsia="微软雅黑" w:hAnsi="微软雅黑" w:cs="微软雅黑"/>
        </w:rPr>
      </w:pPr>
      <w:bookmarkStart w:id="57" w:name="_Toc524362671"/>
      <w:r>
        <w:rPr>
          <w:rFonts w:ascii="微软雅黑" w:eastAsia="微软雅黑" w:hAnsi="微软雅黑" w:cs="微软雅黑" w:hint="eastAsia"/>
        </w:rPr>
        <w:t>Get 24 hours Sleep Report</w:t>
      </w:r>
      <w:bookmarkEnd w:id="57"/>
    </w:p>
    <w:p w:rsidR="00290E18" w:rsidRDefault="00B2744F">
      <w:pPr>
        <w:rPr>
          <w:sz w:val="20"/>
          <w:szCs w:val="20"/>
        </w:rPr>
      </w:pPr>
      <w:r>
        <w:rPr>
          <w:rFonts w:ascii="Consolas" w:eastAsia="Consolas" w:hAnsi="Consolas" w:hint="eastAsia"/>
          <w:b/>
          <w:color w:val="7F0055"/>
          <w:sz w:val="20"/>
          <w:szCs w:val="20"/>
          <w:highlight w:val="white"/>
        </w:rPr>
        <w:t>public</w:t>
      </w:r>
      <w:r>
        <w:rPr>
          <w:rFonts w:ascii="Consolas" w:eastAsia="Consolas" w:hAnsi="Consolas" w:hint="eastAsia"/>
          <w:color w:val="000000"/>
          <w:sz w:val="20"/>
          <w:szCs w:val="20"/>
          <w:highlight w:val="white"/>
        </w:rPr>
        <w:t xml:space="preserve"> </w:t>
      </w:r>
      <w:r>
        <w:rPr>
          <w:rFonts w:ascii="Consolas" w:eastAsia="Consolas" w:hAnsi="Consolas" w:hint="eastAsia"/>
          <w:b/>
          <w:color w:val="7F0055"/>
          <w:sz w:val="20"/>
          <w:szCs w:val="20"/>
          <w:highlight w:val="white"/>
        </w:rPr>
        <w:t>void</w:t>
      </w:r>
      <w:r>
        <w:rPr>
          <w:rFonts w:ascii="Consolas" w:eastAsia="Consolas" w:hAnsi="Consolas" w:hint="eastAsia"/>
          <w:color w:val="000000"/>
          <w:sz w:val="20"/>
          <w:szCs w:val="20"/>
          <w:highlight w:val="white"/>
        </w:rPr>
        <w:t xml:space="preserve"> getLast24HourData(</w:t>
      </w:r>
      <w:r>
        <w:rPr>
          <w:rFonts w:ascii="Consolas" w:eastAsia="Consolas" w:hAnsi="Consolas" w:hint="eastAsia"/>
          <w:b/>
          <w:color w:val="7F0055"/>
          <w:sz w:val="20"/>
          <w:szCs w:val="20"/>
          <w:highlight w:val="white"/>
        </w:rPr>
        <w:t>int</w:t>
      </w:r>
      <w:r>
        <w:rPr>
          <w:rFonts w:ascii="Consolas" w:eastAsia="Consolas" w:hAnsi="Consolas" w:hint="eastAsia"/>
          <w:color w:val="000000"/>
          <w:sz w:val="20"/>
          <w:szCs w:val="20"/>
          <w:highlight w:val="white"/>
        </w:rPr>
        <w:t xml:space="preserve"> </w:t>
      </w:r>
      <w:r>
        <w:rPr>
          <w:rFonts w:ascii="Consolas" w:eastAsia="Consolas" w:hAnsi="Consolas" w:hint="eastAsia"/>
          <w:color w:val="6A3E3E"/>
          <w:sz w:val="20"/>
          <w:szCs w:val="20"/>
          <w:highlight w:val="white"/>
        </w:rPr>
        <w:t>endTime</w:t>
      </w:r>
      <w:r>
        <w:rPr>
          <w:rFonts w:ascii="Consolas" w:eastAsia="Consolas" w:hAnsi="Consolas" w:hint="eastAsia"/>
          <w:color w:val="000000"/>
          <w:sz w:val="20"/>
          <w:szCs w:val="20"/>
          <w:highlight w:val="white"/>
        </w:rPr>
        <w:t xml:space="preserve">, </w:t>
      </w:r>
      <w:r>
        <w:rPr>
          <w:rFonts w:ascii="Consolas" w:eastAsia="Consolas" w:hAnsi="Consolas" w:hint="eastAsia"/>
          <w:b/>
          <w:color w:val="7F0055"/>
          <w:sz w:val="20"/>
          <w:szCs w:val="20"/>
          <w:highlight w:val="white"/>
        </w:rPr>
        <w:t>int</w:t>
      </w:r>
      <w:r>
        <w:rPr>
          <w:rFonts w:ascii="Consolas" w:eastAsia="Consolas" w:hAnsi="Consolas" w:hint="eastAsia"/>
          <w:color w:val="000000"/>
          <w:sz w:val="20"/>
          <w:szCs w:val="20"/>
          <w:highlight w:val="white"/>
        </w:rPr>
        <w:t xml:space="preserve"> </w:t>
      </w:r>
      <w:r>
        <w:rPr>
          <w:rFonts w:ascii="Consolas" w:eastAsia="Consolas" w:hAnsi="Consolas" w:hint="eastAsia"/>
          <w:color w:val="6A3E3E"/>
          <w:sz w:val="20"/>
          <w:szCs w:val="20"/>
          <w:highlight w:val="white"/>
        </w:rPr>
        <w:t>sex</w:t>
      </w:r>
      <w:r>
        <w:rPr>
          <w:rFonts w:ascii="Consolas" w:eastAsia="Consolas" w:hAnsi="Consolas" w:hint="eastAsia"/>
          <w:color w:val="000000"/>
          <w:sz w:val="20"/>
          <w:szCs w:val="20"/>
          <w:highlight w:val="white"/>
        </w:rPr>
        <w:t xml:space="preserve">, </w:t>
      </w:r>
      <w:r>
        <w:rPr>
          <w:rFonts w:ascii="Consolas" w:eastAsia="Consolas" w:hAnsi="Consolas" w:hint="eastAsia"/>
          <w:color w:val="000000"/>
          <w:sz w:val="20"/>
          <w:szCs w:val="20"/>
          <w:highlight w:val="white"/>
          <w:u w:val="single"/>
        </w:rPr>
        <w:t>IResultCallback</w:t>
      </w:r>
      <w:r w:rsidR="002F3472">
        <w:rPr>
          <w:rFonts w:ascii="Consolas" w:eastAsia="Consolas" w:hAnsi="Consolas" w:hint="eastAsia"/>
          <w:color w:val="000000"/>
          <w:sz w:val="20"/>
          <w:szCs w:val="20"/>
          <w:highlight w:val="white"/>
        </w:rPr>
        <w:t>&lt;HistoryData</w:t>
      </w:r>
      <w:r>
        <w:rPr>
          <w:rFonts w:ascii="Consolas" w:eastAsia="Consolas" w:hAnsi="Consolas" w:hint="eastAsia"/>
          <w:color w:val="000000"/>
          <w:sz w:val="20"/>
          <w:szCs w:val="20"/>
          <w:highlight w:val="white"/>
        </w:rPr>
        <w:t xml:space="preserve">&gt; </w:t>
      </w:r>
      <w:r>
        <w:rPr>
          <w:rFonts w:ascii="Consolas" w:eastAsia="Consolas" w:hAnsi="Consolas" w:hint="eastAsia"/>
          <w:color w:val="6A3E3E"/>
          <w:sz w:val="20"/>
          <w:szCs w:val="20"/>
          <w:highlight w:val="white"/>
        </w:rPr>
        <w:t>cb</w:t>
      </w:r>
      <w:r>
        <w:rPr>
          <w:rFonts w:ascii="Consolas" w:eastAsia="Consolas" w:hAnsi="Consolas" w:hint="eastAsia"/>
          <w:color w:val="000000"/>
          <w:sz w:val="20"/>
          <w:szCs w:val="20"/>
          <w:highlight w:val="white"/>
        </w:rPr>
        <w:t xml:space="preserve">) </w:t>
      </w:r>
    </w:p>
    <w:p w:rsidR="00290E18" w:rsidRDefault="00B2744F">
      <w:pPr>
        <w:pStyle w:val="3"/>
        <w:rPr>
          <w:rFonts w:hint="default"/>
        </w:rPr>
      </w:pPr>
      <w:bookmarkStart w:id="58" w:name="_Toc524362672"/>
      <w:r>
        <w:t>Description</w:t>
      </w:r>
      <w:bookmarkEnd w:id="58"/>
    </w:p>
    <w:p w:rsidR="00290E18" w:rsidRDefault="00B2744F">
      <w:pPr>
        <w:ind w:firstLine="420"/>
        <w:rPr>
          <w:rFonts w:ascii="Consolas" w:hAnsi="Consolas" w:cs="Consolas"/>
          <w:sz w:val="20"/>
          <w:szCs w:val="20"/>
        </w:rPr>
      </w:pPr>
      <w:r>
        <w:rPr>
          <w:rFonts w:ascii="Consolas" w:hAnsi="Consolas" w:cs="Consolas" w:hint="eastAsia"/>
          <w:sz w:val="20"/>
          <w:szCs w:val="20"/>
        </w:rPr>
        <w:t xml:space="preserve">Get 24 hours of sleep data </w:t>
      </w:r>
    </w:p>
    <w:p w:rsidR="00290E18" w:rsidRDefault="00B2744F">
      <w:pPr>
        <w:pStyle w:val="3"/>
        <w:rPr>
          <w:rFonts w:hint="default"/>
        </w:rPr>
      </w:pPr>
      <w:bookmarkStart w:id="59" w:name="_Toc524362673"/>
      <w:r>
        <w:t>Parameters</w:t>
      </w:r>
      <w:bookmarkEnd w:id="5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rPr>
            </w:pPr>
            <w:r>
              <w:rPr>
                <w:rFonts w:ascii="Consolas" w:hAnsi="Consolas" w:hint="eastAsia"/>
                <w:color w:val="000000"/>
                <w:sz w:val="20"/>
                <w:highlight w:val="white"/>
              </w:rPr>
              <w:t>The time of end point,Unit(Second)</w:t>
            </w:r>
          </w:p>
        </w:tc>
      </w:tr>
      <w:tr w:rsidR="00290E18">
        <w:tc>
          <w:tcPr>
            <w:tcW w:w="1704" w:type="dxa"/>
            <w:shd w:val="clear" w:color="auto" w:fill="auto"/>
          </w:tcPr>
          <w:p w:rsidR="00290E18" w:rsidRDefault="00BF147B">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052294">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A96352">
            <w:pPr>
              <w:rPr>
                <w:rFonts w:ascii="Consolas" w:hAnsi="Consolas"/>
                <w:color w:val="000000"/>
                <w:sz w:val="20"/>
                <w:highlight w:val="white"/>
                <w:shd w:val="clear" w:color="FFFFFF" w:fill="D9D9D9"/>
              </w:rPr>
            </w:pPr>
            <w:hyperlink w:anchor="_HistoryData" w:history="1">
              <w:r w:rsidR="00B2744F">
                <w:rPr>
                  <w:rStyle w:val="a7"/>
                  <w:rFonts w:ascii="Consolas" w:hAnsi="Consolas" w:hint="eastAsia"/>
                  <w:color w:val="000000"/>
                  <w:sz w:val="20"/>
                  <w:highlight w:val="white"/>
                  <w:shd w:val="clear" w:color="FFFFFF" w:fill="D9D9D9"/>
                </w:rPr>
                <w:t>IResultCallback&lt;</w:t>
              </w:r>
              <w:r w:rsidR="00B2744F">
                <w:rPr>
                  <w:rStyle w:val="a7"/>
                  <w:rFonts w:ascii="Consolas" w:eastAsia="Consolas" w:hAnsi="Consolas" w:hint="eastAsia"/>
                  <w:color w:val="000000"/>
                  <w:sz w:val="20"/>
                  <w:szCs w:val="20"/>
                  <w:highlight w:val="white"/>
                </w:rPr>
                <w:t>HistoryData</w:t>
              </w:r>
              <w:r w:rsidR="00B2744F">
                <w:rPr>
                  <w:rStyle w:val="a7"/>
                  <w:rFonts w:ascii="Consolas" w:hAnsi="Consolas" w:hint="eastAsia"/>
                  <w:color w:val="000000"/>
                  <w:sz w:val="20"/>
                  <w:highlight w:val="white"/>
                  <w:shd w:val="clear" w:color="FFFFFF" w:fill="D9D9D9"/>
                </w:rPr>
                <w:t>&gt;</w:t>
              </w:r>
            </w:hyperlink>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290E18" w:rsidRDefault="00290E18">
      <w:pPr>
        <w:pStyle w:val="2"/>
        <w:rPr>
          <w:rFonts w:ascii="微软雅黑" w:eastAsia="微软雅黑" w:hAnsi="微软雅黑" w:cs="微软雅黑"/>
        </w:rPr>
      </w:pPr>
    </w:p>
    <w:p w:rsidR="00290E18" w:rsidRDefault="00B2744F">
      <w:pPr>
        <w:pStyle w:val="2"/>
        <w:numPr>
          <w:ilvl w:val="0"/>
          <w:numId w:val="2"/>
        </w:numPr>
        <w:rPr>
          <w:rFonts w:ascii="微软雅黑" w:eastAsia="微软雅黑" w:hAnsi="微软雅黑" w:cs="微软雅黑"/>
        </w:rPr>
      </w:pPr>
      <w:bookmarkStart w:id="60" w:name="_Toc524362674"/>
      <w:r>
        <w:rPr>
          <w:rFonts w:ascii="微软雅黑" w:eastAsia="微软雅黑" w:hAnsi="微软雅黑" w:cs="微软雅黑" w:hint="eastAsia"/>
        </w:rPr>
        <w:t>Get Sleep Report</w:t>
      </w:r>
      <w:bookmarkEnd w:id="56"/>
      <w:r>
        <w:rPr>
          <w:rFonts w:ascii="微软雅黑" w:eastAsia="微软雅黑" w:hAnsi="微软雅黑" w:cs="微软雅黑" w:hint="eastAsia"/>
        </w:rPr>
        <w:t>s</w:t>
      </w:r>
      <w:bookmarkEnd w:id="60"/>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historyDownload(</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startTime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endTime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sex</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IResultCallback</w:t>
      </w:r>
      <w:r>
        <w:rPr>
          <w:rFonts w:ascii="Consolas" w:eastAsia="Consolas" w:hAnsi="Consolas" w:hint="eastAsia"/>
          <w:color w:val="000000"/>
          <w:sz w:val="20"/>
          <w:highlight w:val="white"/>
        </w:rPr>
        <w:t xml:space="preserve">&lt;List&lt;HistoryData&gt;&gt;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290E18" w:rsidRDefault="00B2744F">
      <w:pPr>
        <w:pStyle w:val="3"/>
        <w:rPr>
          <w:rFonts w:hint="default"/>
        </w:rPr>
      </w:pPr>
      <w:bookmarkStart w:id="61" w:name="_Toc524362675"/>
      <w:r>
        <w:t>Description</w:t>
      </w:r>
      <w:bookmarkEnd w:id="61"/>
    </w:p>
    <w:p w:rsidR="00290E18" w:rsidRDefault="00B2744F">
      <w:pPr>
        <w:ind w:firstLine="420"/>
        <w:rPr>
          <w:rFonts w:ascii="Consolas" w:hAnsi="Consolas" w:cs="Consolas"/>
          <w:sz w:val="20"/>
          <w:szCs w:val="20"/>
        </w:rPr>
      </w:pPr>
      <w:r>
        <w:rPr>
          <w:rFonts w:ascii="Consolas" w:hAnsi="Consolas" w:cs="Consolas" w:hint="eastAsia"/>
          <w:sz w:val="20"/>
          <w:szCs w:val="20"/>
        </w:rPr>
        <w:t>Get historical sleep data</w:t>
      </w:r>
    </w:p>
    <w:p w:rsidR="00290E18" w:rsidRDefault="00B2744F">
      <w:pPr>
        <w:pStyle w:val="3"/>
        <w:rPr>
          <w:rFonts w:hint="default"/>
        </w:rPr>
      </w:pPr>
      <w:bookmarkStart w:id="62" w:name="_Toc524362676"/>
      <w:r>
        <w:t>Parameters</w:t>
      </w:r>
      <w:bookmarkEnd w:id="6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rPr>
          <w:trHeight w:val="90"/>
        </w:trPr>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starTime</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r>
              <w:rPr>
                <w:rFonts w:ascii="Consolas" w:hAnsi="Consolas"/>
                <w:color w:val="000000"/>
                <w:sz w:val="20"/>
              </w:rPr>
              <w:t>second</w:t>
            </w:r>
            <w:r>
              <w:rPr>
                <w:rFonts w:ascii="Consolas" w:hAnsi="Consolas" w:hint="eastAsia"/>
                <w:color w:val="000000"/>
                <w:sz w:val="20"/>
                <w:highlight w:val="white"/>
              </w:rPr>
              <w:t>)</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E</w:t>
            </w:r>
            <w:r>
              <w:rPr>
                <w:rFonts w:ascii="Consolas" w:hAnsi="Consolas" w:hint="eastAsia"/>
                <w:color w:val="000000"/>
                <w:sz w:val="20"/>
                <w:highlight w:val="white"/>
              </w:rPr>
              <w:t>nd time(timestamp),  Unit(</w:t>
            </w:r>
            <w:r>
              <w:rPr>
                <w:rFonts w:ascii="Consolas" w:hAnsi="Consolas"/>
                <w:color w:val="000000"/>
                <w:sz w:val="20"/>
              </w:rPr>
              <w:t>second</w:t>
            </w:r>
            <w:r>
              <w:rPr>
                <w:rFonts w:ascii="Consolas" w:hAnsi="Consolas" w:hint="eastAsia"/>
                <w:color w:val="000000"/>
                <w:sz w:val="20"/>
                <w:highlight w:val="white"/>
              </w:rPr>
              <w:t>)</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A96352">
            <w:pPr>
              <w:rPr>
                <w:rFonts w:ascii="Consolas" w:hAnsi="Consolas"/>
                <w:color w:val="000000"/>
                <w:sz w:val="20"/>
                <w:highlight w:val="white"/>
                <w:shd w:val="clear" w:color="FFFFFF" w:fill="D9D9D9"/>
              </w:rPr>
            </w:pPr>
            <w:hyperlink w:anchor="_IDataCallback&lt;T&gt;" w:history="1">
              <w:r w:rsidR="00B2744F">
                <w:rPr>
                  <w:rStyle w:val="a7"/>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&lt;List&lt;</w:t>
            </w:r>
            <w:hyperlink w:anchor="_HistoryData" w:history="1">
              <w:r w:rsidR="00B2744F">
                <w:rPr>
                  <w:rStyle w:val="a6"/>
                  <w:rFonts w:ascii="Consolas" w:hAnsi="Consolas" w:hint="eastAsia"/>
                  <w:color w:val="000000"/>
                  <w:sz w:val="20"/>
                  <w:highlight w:val="white"/>
                  <w:shd w:val="clear" w:color="FFFFFF" w:fill="D9D9D9"/>
                </w:rPr>
                <w:t>Histor</w:t>
              </w:r>
              <w:r w:rsidR="00B2744F">
                <w:rPr>
                  <w:rStyle w:val="a6"/>
                  <w:rFonts w:ascii="Consolas" w:hAnsi="Consolas" w:hint="eastAsia"/>
                  <w:color w:val="000000"/>
                  <w:sz w:val="20"/>
                  <w:highlight w:val="white"/>
                  <w:shd w:val="clear" w:color="FFFFFF" w:fill="D9D9D9"/>
                </w:rPr>
                <w:lastRenderedPageBreak/>
                <w:t>yData</w:t>
              </w:r>
            </w:hyperlink>
            <w:r w:rsidR="00B2744F">
              <w:rPr>
                <w:rFonts w:ascii="Consolas" w:hAnsi="Consolas" w:hint="eastAsia"/>
                <w:color w:val="000000"/>
                <w:sz w:val="20"/>
                <w:highlight w:val="white"/>
                <w:shd w:val="clear" w:color="FFFFFF" w:fill="D9D9D9"/>
              </w:rPr>
              <w:t>&gt;&gt;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Callback function</w:t>
            </w:r>
          </w:p>
        </w:tc>
      </w:tr>
    </w:tbl>
    <w:p w:rsidR="00290E18" w:rsidRDefault="00B2744F">
      <w:pPr>
        <w:pStyle w:val="2"/>
        <w:numPr>
          <w:ilvl w:val="0"/>
          <w:numId w:val="2"/>
        </w:numPr>
        <w:rPr>
          <w:rFonts w:ascii="微软雅黑" w:eastAsia="微软雅黑" w:hAnsi="微软雅黑" w:cs="微软雅黑"/>
        </w:rPr>
      </w:pPr>
      <w:bookmarkStart w:id="63" w:name="_Toc11639"/>
      <w:bookmarkStart w:id="64" w:name="_Toc524362677"/>
      <w:r>
        <w:rPr>
          <w:rFonts w:ascii="微软雅黑" w:eastAsia="微软雅黑" w:hAnsi="微软雅黑" w:cs="微软雅黑"/>
        </w:rPr>
        <w:lastRenderedPageBreak/>
        <w:t>Firmware Update</w:t>
      </w:r>
      <w:bookmarkEnd w:id="63"/>
      <w:r>
        <w:rPr>
          <w:rFonts w:ascii="微软雅黑" w:eastAsia="微软雅黑" w:hAnsi="微软雅黑" w:cs="微软雅黑" w:hint="eastAsia"/>
        </w:rPr>
        <w:t xml:space="preserve"> 1</w:t>
      </w:r>
      <w:bookmarkEnd w:id="64"/>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File </w:t>
      </w:r>
      <w:r>
        <w:rPr>
          <w:rFonts w:ascii="Consolas" w:eastAsia="Consolas" w:hAnsi="Consolas" w:hint="eastAsia"/>
          <w:color w:val="6A3E3E"/>
          <w:sz w:val="20"/>
          <w:highlight w:val="white"/>
        </w:rPr>
        <w:t>file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290E18" w:rsidRDefault="00B2744F">
      <w:pPr>
        <w:pStyle w:val="3"/>
        <w:rPr>
          <w:rFonts w:hint="default"/>
        </w:rPr>
      </w:pPr>
      <w:bookmarkStart w:id="65" w:name="_Toc524362678"/>
      <w:r>
        <w:t>Description</w:t>
      </w:r>
      <w:bookmarkEnd w:id="65"/>
    </w:p>
    <w:p w:rsidR="00290E18" w:rsidRDefault="00B2744F">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290E18" w:rsidRDefault="00B2744F">
      <w:pPr>
        <w:pStyle w:val="3"/>
        <w:rPr>
          <w:rFonts w:hint="default"/>
        </w:rPr>
      </w:pPr>
      <w:bookmarkStart w:id="66" w:name="_Toc524362679"/>
      <w:r>
        <w:t>Parameters</w:t>
      </w:r>
      <w:bookmarkEnd w:id="6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rPr>
          <w:trHeight w:val="90"/>
        </w:trPr>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file</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File </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Firmware object</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A96352">
            <w:pPr>
              <w:rPr>
                <w:rFonts w:ascii="Consolas" w:hAnsi="Consolas"/>
                <w:color w:val="000000"/>
                <w:sz w:val="20"/>
                <w:highlight w:val="white"/>
                <w:shd w:val="clear" w:color="FFFFFF" w:fill="D9D9D9"/>
              </w:rPr>
            </w:pPr>
            <w:hyperlink w:anchor="_IDataCallback&lt;T&gt;" w:history="1">
              <w:r w:rsidR="00B2744F">
                <w:rPr>
                  <w:rStyle w:val="a6"/>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&lt;Integer&gt;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290E18" w:rsidRDefault="00B2744F">
      <w:pPr>
        <w:pStyle w:val="2"/>
        <w:numPr>
          <w:ilvl w:val="0"/>
          <w:numId w:val="2"/>
        </w:numPr>
        <w:rPr>
          <w:rFonts w:ascii="微软雅黑" w:eastAsia="微软雅黑" w:hAnsi="微软雅黑" w:cs="微软雅黑"/>
        </w:rPr>
      </w:pPr>
      <w:bookmarkStart w:id="67" w:name="_Toc524362680"/>
      <w:r>
        <w:rPr>
          <w:rFonts w:ascii="微软雅黑" w:eastAsia="微软雅黑" w:hAnsi="微软雅黑" w:cs="微软雅黑"/>
        </w:rPr>
        <w:t>Firmware Update</w:t>
      </w:r>
      <w:r>
        <w:rPr>
          <w:rFonts w:ascii="微软雅黑" w:eastAsia="微软雅黑" w:hAnsi="微软雅黑" w:cs="微软雅黑" w:hint="eastAsia"/>
        </w:rPr>
        <w:t xml:space="preserve"> 2</w:t>
      </w:r>
      <w:bookmarkEnd w:id="67"/>
    </w:p>
    <w:p w:rsidR="00290E18" w:rsidRDefault="00B2744F">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InputStream </w:t>
      </w:r>
      <w:r>
        <w:rPr>
          <w:rFonts w:ascii="Consolas" w:eastAsia="Consolas" w:hAnsi="Consolas" w:hint="eastAsia"/>
          <w:color w:val="6A3E3E"/>
          <w:sz w:val="20"/>
          <w:highlight w:val="white"/>
        </w:rPr>
        <w:t>is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290E18" w:rsidRDefault="00B2744F">
      <w:pPr>
        <w:pStyle w:val="3"/>
        <w:rPr>
          <w:rFonts w:hint="default"/>
        </w:rPr>
      </w:pPr>
      <w:bookmarkStart w:id="68" w:name="_Toc524362681"/>
      <w:r>
        <w:t>Description</w:t>
      </w:r>
      <w:bookmarkEnd w:id="68"/>
    </w:p>
    <w:p w:rsidR="00290E18" w:rsidRDefault="00B2744F">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290E18" w:rsidRDefault="00B2744F">
      <w:pPr>
        <w:pStyle w:val="3"/>
        <w:rPr>
          <w:rFonts w:hint="default"/>
        </w:rPr>
      </w:pPr>
      <w:bookmarkStart w:id="69" w:name="_Toc524362682"/>
      <w:r>
        <w:t>Parameters</w:t>
      </w:r>
      <w:bookmarkEnd w:id="6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290E18">
        <w:trPr>
          <w:trHeight w:val="90"/>
        </w:trPr>
        <w:tc>
          <w:tcPr>
            <w:tcW w:w="1704"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is</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InputStream </w:t>
            </w:r>
          </w:p>
        </w:tc>
        <w:tc>
          <w:tcPr>
            <w:tcW w:w="3925" w:type="dxa"/>
            <w:shd w:val="clear" w:color="auto" w:fill="auto"/>
          </w:tcPr>
          <w:p w:rsidR="00290E18" w:rsidRDefault="005E3DE3">
            <w:pPr>
              <w:rPr>
                <w:rFonts w:ascii="Consolas" w:hAnsi="Consolas"/>
                <w:color w:val="000000"/>
                <w:sz w:val="20"/>
                <w:highlight w:val="white"/>
                <w:shd w:val="clear" w:color="FFFFFF" w:fill="D9D9D9"/>
              </w:rPr>
            </w:pPr>
            <w:r>
              <w:rPr>
                <w:rFonts w:ascii="Consolas" w:hAnsi="Consolas" w:hint="eastAsia"/>
                <w:color w:val="000000"/>
                <w:sz w:val="20"/>
                <w:highlight w:val="white"/>
              </w:rPr>
              <w:t>file inputstream</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290E18">
        <w:tc>
          <w:tcPr>
            <w:tcW w:w="1704"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290E18" w:rsidRDefault="00A96352">
            <w:pPr>
              <w:rPr>
                <w:rFonts w:ascii="Consolas" w:hAnsi="Consolas"/>
                <w:color w:val="000000"/>
                <w:sz w:val="20"/>
                <w:highlight w:val="white"/>
                <w:shd w:val="clear" w:color="FFFFFF" w:fill="D9D9D9"/>
              </w:rPr>
            </w:pPr>
            <w:hyperlink w:anchor="_IDataCallback&lt;T&gt;" w:history="1">
              <w:r w:rsidR="00B2744F">
                <w:rPr>
                  <w:rStyle w:val="a7"/>
                  <w:rFonts w:ascii="Consolas" w:hAnsi="Consolas" w:hint="eastAsia"/>
                  <w:color w:val="000000"/>
                  <w:sz w:val="20"/>
                  <w:highlight w:val="white"/>
                  <w:shd w:val="clear" w:color="FFFFFF" w:fill="D9D9D9"/>
                </w:rPr>
                <w:t>IResultCallback</w:t>
              </w:r>
            </w:hyperlink>
            <w:r w:rsidR="00B2744F">
              <w:rPr>
                <w:rFonts w:ascii="Consolas" w:hAnsi="Consolas" w:hint="eastAsia"/>
                <w:color w:val="000000"/>
                <w:sz w:val="20"/>
                <w:highlight w:val="white"/>
                <w:shd w:val="clear" w:color="FFFFFF" w:fill="D9D9D9"/>
              </w:rPr>
              <w:t>&lt;Integer&gt;</w:t>
            </w:r>
          </w:p>
        </w:tc>
        <w:tc>
          <w:tcPr>
            <w:tcW w:w="3925"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290E18" w:rsidRDefault="00290E18">
      <w:pPr>
        <w:ind w:firstLine="420"/>
        <w:rPr>
          <w:rFonts w:ascii="Consolas" w:eastAsia="Consolas" w:hAnsi="Consolas"/>
          <w:color w:val="000000"/>
          <w:sz w:val="20"/>
          <w:highlight w:val="white"/>
        </w:rPr>
      </w:pPr>
    </w:p>
    <w:p w:rsidR="000F463C" w:rsidRDefault="000F463C" w:rsidP="000F463C">
      <w:pPr>
        <w:pStyle w:val="2"/>
        <w:numPr>
          <w:ilvl w:val="0"/>
          <w:numId w:val="2"/>
        </w:numPr>
        <w:rPr>
          <w:rFonts w:ascii="微软雅黑" w:eastAsia="微软雅黑" w:hAnsi="微软雅黑" w:cs="微软雅黑"/>
        </w:rPr>
      </w:pPr>
      <w:bookmarkStart w:id="70" w:name="_Toc524362683"/>
      <w:r w:rsidRPr="000F463C">
        <w:rPr>
          <w:rFonts w:ascii="微软雅黑" w:eastAsia="微软雅黑" w:hAnsi="微软雅黑" w:cs="微软雅黑"/>
        </w:rPr>
        <w:t>Restore factory settings</w:t>
      </w:r>
      <w:bookmarkEnd w:id="70"/>
    </w:p>
    <w:p w:rsidR="000F463C" w:rsidRPr="00BF2277" w:rsidRDefault="000F463C" w:rsidP="00BF2277">
      <w:pPr>
        <w:ind w:firstLine="420"/>
        <w:rPr>
          <w:rFonts w:ascii="Consolas" w:eastAsiaTheme="minorEastAsia"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sidR="00BF2277" w:rsidRPr="0043410F">
        <w:rPr>
          <w:rFonts w:ascii="Consolas" w:eastAsia="Consolas" w:hAnsi="Consolas"/>
          <w:color w:val="000000"/>
          <w:sz w:val="20"/>
        </w:rPr>
        <w:t>restoreFactorySettings</w:t>
      </w:r>
      <w:r w:rsidR="00BF2277">
        <w:rPr>
          <w:rFonts w:ascii="Consolas" w:eastAsia="Consolas" w:hAnsi="Consolas" w:hint="eastAsia"/>
          <w:color w:val="000000"/>
          <w:sz w:val="20"/>
          <w:highlight w:val="white"/>
        </w:rPr>
        <w:t>(</w:t>
      </w:r>
      <w:r w:rsidR="00BF2277">
        <w:rPr>
          <w:rFonts w:ascii="Consolas" w:eastAsiaTheme="minorEastAsia" w:hAnsi="Consolas" w:hint="eastAsia"/>
          <w:b/>
          <w:color w:val="7F0055"/>
          <w:sz w:val="20"/>
          <w:highlight w:val="white"/>
        </w:rPr>
        <w:t>int</w:t>
      </w:r>
      <w:r w:rsidR="00BF2277">
        <w:rPr>
          <w:rFonts w:ascii="Consolas" w:eastAsia="Consolas" w:hAnsi="Consolas" w:hint="eastAsia"/>
          <w:color w:val="000000"/>
          <w:sz w:val="20"/>
          <w:highlight w:val="white"/>
        </w:rPr>
        <w:t xml:space="preserve"> </w:t>
      </w:r>
      <w:r w:rsidR="00BF2277">
        <w:rPr>
          <w:rFonts w:ascii="Consolas" w:eastAsiaTheme="minorEastAsia" w:hAnsi="Consolas" w:hint="eastAsia"/>
          <w:color w:val="6A3E3E"/>
          <w:sz w:val="20"/>
          <w:highlight w:val="white"/>
        </w:rPr>
        <w:t>timeout</w:t>
      </w:r>
      <w:r w:rsidR="00BF2277">
        <w:rPr>
          <w:rFonts w:ascii="Consolas" w:eastAsia="Consolas" w:hAnsi="Consolas" w:hint="eastAsia"/>
          <w:color w:val="000000"/>
          <w:sz w:val="20"/>
          <w:highlight w:val="white"/>
        </w:rPr>
        <w:t>, IDataCallback&lt;</w:t>
      </w:r>
      <w:r w:rsidR="00BF2277">
        <w:rPr>
          <w:rFonts w:ascii="Consolas" w:eastAsiaTheme="minorEastAsia" w:hAnsi="Consolas" w:hint="eastAsia"/>
          <w:color w:val="000000"/>
          <w:sz w:val="20"/>
          <w:highlight w:val="white"/>
        </w:rPr>
        <w:t>Void</w:t>
      </w:r>
      <w:r w:rsidR="00BF2277">
        <w:rPr>
          <w:rFonts w:ascii="Consolas" w:eastAsia="Consolas" w:hAnsi="Consolas" w:hint="eastAsia"/>
          <w:color w:val="000000"/>
          <w:sz w:val="20"/>
          <w:highlight w:val="white"/>
        </w:rPr>
        <w:t xml:space="preserve">&gt; </w:t>
      </w:r>
      <w:r w:rsidR="00BF2277">
        <w:rPr>
          <w:rFonts w:ascii="Consolas" w:eastAsia="Consolas" w:hAnsi="Consolas" w:hint="eastAsia"/>
          <w:color w:val="6A3E3E"/>
          <w:sz w:val="20"/>
          <w:highlight w:val="white"/>
        </w:rPr>
        <w:t>cb</w:t>
      </w:r>
      <w:r w:rsidR="00BF2277">
        <w:rPr>
          <w:rFonts w:ascii="Consolas" w:eastAsia="Consolas" w:hAnsi="Consolas" w:hint="eastAsia"/>
          <w:color w:val="000000"/>
          <w:sz w:val="20"/>
          <w:highlight w:val="white"/>
        </w:rPr>
        <w:t>)</w:t>
      </w:r>
    </w:p>
    <w:p w:rsidR="000F463C" w:rsidRDefault="000F463C" w:rsidP="000F463C">
      <w:pPr>
        <w:pStyle w:val="3"/>
        <w:rPr>
          <w:rFonts w:hint="default"/>
        </w:rPr>
      </w:pPr>
      <w:bookmarkStart w:id="71" w:name="_Toc524362684"/>
      <w:r>
        <w:lastRenderedPageBreak/>
        <w:t>Description</w:t>
      </w:r>
      <w:bookmarkEnd w:id="71"/>
    </w:p>
    <w:p w:rsidR="000F463C" w:rsidRPr="00BF2277" w:rsidRDefault="00BF2277" w:rsidP="000F463C">
      <w:pPr>
        <w:ind w:firstLine="420"/>
        <w:rPr>
          <w:rFonts w:ascii="Consolas" w:eastAsiaTheme="minorEastAsia" w:hAnsi="Consolas"/>
          <w:color w:val="000000"/>
          <w:sz w:val="20"/>
          <w:highlight w:val="white"/>
        </w:rPr>
      </w:pPr>
      <w:r w:rsidRPr="00BF2277">
        <w:rPr>
          <w:rFonts w:ascii="Consolas" w:eastAsiaTheme="minorEastAsia" w:hAnsi="Consolas"/>
          <w:color w:val="000000"/>
          <w:sz w:val="20"/>
        </w:rPr>
        <w:t>Restore factory settings</w:t>
      </w:r>
    </w:p>
    <w:p w:rsidR="000F463C" w:rsidRDefault="000F463C" w:rsidP="000F463C">
      <w:pPr>
        <w:pStyle w:val="3"/>
        <w:rPr>
          <w:rFonts w:hint="default"/>
        </w:rPr>
      </w:pPr>
      <w:bookmarkStart w:id="72" w:name="_Toc524362685"/>
      <w:r>
        <w:t>Parameters</w:t>
      </w:r>
      <w:bookmarkEnd w:id="7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0F463C" w:rsidTr="00F66A92">
        <w:trPr>
          <w:trHeight w:val="90"/>
        </w:trPr>
        <w:tc>
          <w:tcPr>
            <w:tcW w:w="1704" w:type="dxa"/>
            <w:shd w:val="clear" w:color="auto" w:fill="auto"/>
          </w:tcPr>
          <w:p w:rsidR="000F463C" w:rsidRDefault="000F463C" w:rsidP="00F66A9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0F463C" w:rsidRDefault="000F463C" w:rsidP="00F66A9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0F463C" w:rsidRDefault="000F463C" w:rsidP="00F66A92">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F463C" w:rsidTr="00F66A92">
        <w:tc>
          <w:tcPr>
            <w:tcW w:w="1704"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0F463C" w:rsidTr="00F66A92">
        <w:tc>
          <w:tcPr>
            <w:tcW w:w="1704" w:type="dxa"/>
            <w:shd w:val="clear" w:color="auto" w:fill="auto"/>
          </w:tcPr>
          <w:p w:rsidR="000F463C" w:rsidRDefault="000F463C" w:rsidP="00F66A92">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0F463C" w:rsidRDefault="00A96352" w:rsidP="001D2F28">
            <w:pPr>
              <w:rPr>
                <w:rFonts w:ascii="Consolas" w:hAnsi="Consolas"/>
                <w:color w:val="000000"/>
                <w:sz w:val="20"/>
                <w:highlight w:val="white"/>
                <w:shd w:val="clear" w:color="FFFFFF" w:fill="D9D9D9"/>
              </w:rPr>
            </w:pPr>
            <w:hyperlink w:anchor="_IDataCallback&lt;T&gt;" w:history="1">
              <w:r w:rsidR="000F463C">
                <w:rPr>
                  <w:rStyle w:val="a7"/>
                  <w:rFonts w:ascii="Consolas" w:hAnsi="Consolas" w:hint="eastAsia"/>
                  <w:color w:val="000000"/>
                  <w:sz w:val="20"/>
                  <w:highlight w:val="white"/>
                  <w:shd w:val="clear" w:color="FFFFFF" w:fill="D9D9D9"/>
                </w:rPr>
                <w:t>IResultCallback</w:t>
              </w:r>
            </w:hyperlink>
            <w:r w:rsidR="000F463C">
              <w:rPr>
                <w:rFonts w:ascii="Consolas" w:hAnsi="Consolas" w:hint="eastAsia"/>
                <w:color w:val="000000"/>
                <w:sz w:val="20"/>
                <w:highlight w:val="white"/>
                <w:shd w:val="clear" w:color="FFFFFF" w:fill="D9D9D9"/>
              </w:rPr>
              <w:t>&lt;</w:t>
            </w:r>
            <w:r w:rsidR="001D2F28">
              <w:rPr>
                <w:rFonts w:ascii="Consolas" w:hAnsi="Consolas" w:hint="eastAsia"/>
                <w:color w:val="000000"/>
                <w:sz w:val="20"/>
                <w:highlight w:val="white"/>
                <w:shd w:val="clear" w:color="FFFFFF" w:fill="D9D9D9"/>
              </w:rPr>
              <w:t>Void</w:t>
            </w:r>
            <w:r w:rsidR="000F463C">
              <w:rPr>
                <w:rFonts w:ascii="Consolas" w:hAnsi="Consolas" w:hint="eastAsia"/>
                <w:color w:val="000000"/>
                <w:sz w:val="20"/>
                <w:highlight w:val="white"/>
                <w:shd w:val="clear" w:color="FFFFFF" w:fill="D9D9D9"/>
              </w:rPr>
              <w:t>&gt;</w:t>
            </w:r>
          </w:p>
        </w:tc>
        <w:tc>
          <w:tcPr>
            <w:tcW w:w="3925" w:type="dxa"/>
            <w:shd w:val="clear" w:color="auto" w:fill="auto"/>
          </w:tcPr>
          <w:p w:rsidR="000F463C" w:rsidRDefault="000F463C" w:rsidP="001D2F28">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290E18" w:rsidRPr="00ED1E9D" w:rsidRDefault="00290E18" w:rsidP="00ED1E9D">
      <w:pPr>
        <w:rPr>
          <w:rFonts w:ascii="Consolas" w:eastAsiaTheme="minorEastAsia" w:hAnsi="Consolas"/>
          <w:color w:val="000000"/>
          <w:sz w:val="20"/>
          <w:highlight w:val="white"/>
        </w:rPr>
      </w:pPr>
    </w:p>
    <w:p w:rsidR="00290E18" w:rsidRDefault="00290E18">
      <w:pPr>
        <w:ind w:firstLine="420"/>
        <w:rPr>
          <w:rFonts w:ascii="Consolas" w:eastAsia="Consolas" w:hAnsi="Consolas"/>
          <w:color w:val="000000"/>
          <w:sz w:val="20"/>
          <w:highlight w:val="white"/>
        </w:rPr>
      </w:pPr>
    </w:p>
    <w:p w:rsidR="00290E18" w:rsidRDefault="00B2744F">
      <w:pPr>
        <w:pStyle w:val="1"/>
        <w:rPr>
          <w:rFonts w:ascii="微软雅黑" w:eastAsia="微软雅黑" w:hAnsi="微软雅黑" w:cs="微软雅黑" w:hint="default"/>
        </w:rPr>
      </w:pPr>
      <w:bookmarkStart w:id="73" w:name="_Toc524362686"/>
      <w:r>
        <w:rPr>
          <w:rFonts w:ascii="微软雅黑" w:eastAsia="微软雅黑" w:hAnsi="微软雅黑" w:cs="微软雅黑"/>
        </w:rPr>
        <w:t>Object Description</w:t>
      </w:r>
      <w:bookmarkEnd w:id="73"/>
    </w:p>
    <w:p w:rsidR="00290E18" w:rsidRDefault="00B2744F">
      <w:pPr>
        <w:pStyle w:val="2"/>
      </w:pPr>
      <w:bookmarkStart w:id="74" w:name="_Toc524362687"/>
      <w:bookmarkStart w:id="75" w:name="_StatusCode"/>
      <w:r>
        <w:rPr>
          <w:rFonts w:hint="eastAsia"/>
        </w:rPr>
        <w:t>StatusCode</w:t>
      </w:r>
      <w:bookmarkEnd w:id="74"/>
    </w:p>
    <w:p w:rsidR="00290E18" w:rsidRDefault="00B2744F">
      <w:pPr>
        <w:pStyle w:val="3"/>
        <w:rPr>
          <w:rFonts w:hint="default"/>
        </w:rPr>
      </w:pPr>
      <w:bookmarkStart w:id="76" w:name="_Toc524362688"/>
      <w:bookmarkEnd w:id="75"/>
      <w:r>
        <w:t>Description</w:t>
      </w:r>
      <w:bookmarkEnd w:id="76"/>
    </w:p>
    <w:p w:rsidR="00290E18" w:rsidRDefault="00B2744F">
      <w:pPr>
        <w:ind w:firstLine="420"/>
        <w:rPr>
          <w:rFonts w:ascii="Consolas" w:eastAsia="Consolas" w:hAnsi="Consolas"/>
          <w:color w:val="000000"/>
          <w:sz w:val="20"/>
        </w:rPr>
      </w:pPr>
      <w:r>
        <w:rPr>
          <w:rFonts w:ascii="Consolas" w:hAnsi="Consolas" w:hint="eastAsia"/>
          <w:color w:val="000000"/>
          <w:sz w:val="20"/>
        </w:rPr>
        <w:t>Status of execution</w:t>
      </w:r>
    </w:p>
    <w:p w:rsidR="00290E18" w:rsidRDefault="00B2744F">
      <w:pPr>
        <w:pStyle w:val="3"/>
        <w:rPr>
          <w:rFonts w:hint="default"/>
        </w:rPr>
      </w:pPr>
      <w:bookmarkStart w:id="77" w:name="_Toc524362689"/>
      <w:r>
        <w:t>Fields</w:t>
      </w:r>
      <w:bookmarkEnd w:id="7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290E18">
        <w:tc>
          <w:tcPr>
            <w:tcW w:w="426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26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DISCONNECT</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NOT_</w:t>
            </w:r>
            <w:r w:rsidR="004137E2">
              <w:rPr>
                <w:rFonts w:ascii="Consolas" w:hAnsi="Consolas" w:hint="eastAsia"/>
                <w:color w:val="000000"/>
                <w:sz w:val="20"/>
                <w:highlight w:val="white"/>
                <w:shd w:val="clear" w:color="FFFFFF" w:fill="D9D9D9"/>
              </w:rPr>
              <w:t>ENABLE</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290E18">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PARAMETER_ERROR</w:t>
            </w:r>
          </w:p>
        </w:tc>
        <w:tc>
          <w:tcPr>
            <w:tcW w:w="426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290E18" w:rsidRDefault="00290E18">
      <w:pPr>
        <w:ind w:firstLine="420"/>
      </w:pPr>
    </w:p>
    <w:p w:rsidR="00290E18" w:rsidRDefault="00B2744F">
      <w:pPr>
        <w:pStyle w:val="2"/>
      </w:pPr>
      <w:bookmarkStart w:id="78" w:name="_Toc524362690"/>
      <w:bookmarkStart w:id="79" w:name="_IDataCallback&lt;T&gt;"/>
      <w:r>
        <w:rPr>
          <w:rFonts w:hint="eastAsia"/>
        </w:rPr>
        <w:t>IResultCallback&lt;T&gt;</w:t>
      </w:r>
      <w:bookmarkEnd w:id="78"/>
    </w:p>
    <w:bookmarkEnd w:id="79"/>
    <w:p w:rsidR="00290E18" w:rsidRDefault="00290E18"/>
    <w:p w:rsidR="00290E18" w:rsidRDefault="00B2744F">
      <w:pPr>
        <w:pStyle w:val="3"/>
        <w:rPr>
          <w:rFonts w:hint="default"/>
        </w:rPr>
      </w:pPr>
      <w:bookmarkStart w:id="80" w:name="_Toc524362691"/>
      <w:r>
        <w:t>Description</w:t>
      </w:r>
      <w:bookmarkEnd w:id="80"/>
    </w:p>
    <w:p w:rsidR="00290E18" w:rsidRDefault="00B2744F">
      <w:pPr>
        <w:ind w:firstLine="420"/>
        <w:rPr>
          <w:rFonts w:ascii="微软雅黑" w:eastAsia="微软雅黑" w:hAnsi="微软雅黑" w:cs="微软雅黑"/>
        </w:rPr>
      </w:pPr>
      <w:r>
        <w:rPr>
          <w:rFonts w:ascii="微软雅黑" w:eastAsia="微软雅黑" w:hAnsi="微软雅黑" w:cs="微软雅黑" w:hint="eastAsia"/>
        </w:rPr>
        <w:lastRenderedPageBreak/>
        <w:t>Callback interface</w:t>
      </w:r>
    </w:p>
    <w:p w:rsidR="00290E18" w:rsidRDefault="00B2744F">
      <w:pPr>
        <w:pStyle w:val="3"/>
        <w:rPr>
          <w:rFonts w:hint="default"/>
        </w:rPr>
      </w:pPr>
      <w:bookmarkStart w:id="81" w:name="_Toc524362692"/>
      <w:r>
        <w:t>Function</w:t>
      </w:r>
      <w:bookmarkEnd w:id="81"/>
    </w:p>
    <w:p w:rsidR="00290E18" w:rsidRDefault="00B2744F">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sidR="00451861">
        <w:rPr>
          <w:rFonts w:ascii="Consolas" w:eastAsia="Consolas" w:hAnsi="Consolas" w:hint="eastAsia"/>
          <w:color w:val="000000"/>
          <w:sz w:val="20"/>
          <w:highlight w:val="white"/>
        </w:rPr>
        <w:t xml:space="preserve"> on</w:t>
      </w:r>
      <w:r w:rsidR="00451861">
        <w:rPr>
          <w:rFonts w:ascii="Consolas" w:eastAsiaTheme="minorEastAsia" w:hAnsi="Consolas" w:hint="eastAsia"/>
          <w:color w:val="000000"/>
          <w:sz w:val="20"/>
          <w:highlight w:val="white"/>
        </w:rPr>
        <w:t>Result</w:t>
      </w:r>
      <w:r>
        <w:rPr>
          <w:rFonts w:ascii="Consolas" w:eastAsia="Consolas" w:hAnsi="Consolas" w:hint="eastAsia"/>
          <w:color w:val="000000"/>
          <w:sz w:val="20"/>
          <w:highlight w:val="white"/>
        </w:rPr>
        <w:t>Callback(CallbackData&lt;T&gt; cd)</w:t>
      </w:r>
    </w:p>
    <w:p w:rsidR="00290E18" w:rsidRDefault="00290E18">
      <w:pPr>
        <w:ind w:firstLine="420"/>
        <w:rPr>
          <w:rFonts w:ascii="Consolas" w:eastAsia="Consolas" w:hAnsi="Consolas"/>
          <w:color w:val="000000"/>
          <w:sz w:val="20"/>
          <w:highlight w:val="white"/>
        </w:rPr>
      </w:pPr>
    </w:p>
    <w:p w:rsidR="00290E18" w:rsidRDefault="00B2744F">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290E18" w:rsidRDefault="00290E18">
      <w:pPr>
        <w:ind w:firstLine="420"/>
        <w:rPr>
          <w:rFonts w:ascii="微软雅黑" w:eastAsia="微软雅黑" w:hAnsi="微软雅黑" w:cs="微软雅黑"/>
        </w:rPr>
      </w:pPr>
    </w:p>
    <w:p w:rsidR="00290E18" w:rsidRDefault="00B2744F">
      <w:pPr>
        <w:pStyle w:val="2"/>
      </w:pPr>
      <w:bookmarkStart w:id="82" w:name="_Toc524362693"/>
      <w:r>
        <w:rPr>
          <w:rFonts w:hint="eastAsia"/>
        </w:rPr>
        <w:t>CallbackData&lt;T&gt;</w:t>
      </w:r>
      <w:bookmarkEnd w:id="82"/>
    </w:p>
    <w:p w:rsidR="00290E18" w:rsidRDefault="00B2744F">
      <w:pPr>
        <w:pStyle w:val="3"/>
        <w:rPr>
          <w:rFonts w:hint="default"/>
        </w:rPr>
      </w:pPr>
      <w:bookmarkStart w:id="83" w:name="_Toc524362694"/>
      <w:r>
        <w:t>Description</w:t>
      </w:r>
      <w:bookmarkEnd w:id="83"/>
    </w:p>
    <w:p w:rsidR="00290E18" w:rsidRDefault="00B2744F">
      <w:pPr>
        <w:ind w:firstLine="420"/>
        <w:rPr>
          <w:rFonts w:ascii="微软雅黑" w:eastAsia="微软雅黑" w:hAnsi="微软雅黑" w:cs="微软雅黑"/>
        </w:rPr>
      </w:pPr>
      <w:r>
        <w:rPr>
          <w:rFonts w:ascii="微软雅黑" w:eastAsia="微软雅黑" w:hAnsi="微软雅黑" w:cs="微软雅黑" w:hint="eastAsia"/>
        </w:rPr>
        <w:t>Callback object</w:t>
      </w:r>
    </w:p>
    <w:p w:rsidR="00290E18" w:rsidRDefault="00B2744F">
      <w:pPr>
        <w:pStyle w:val="3"/>
        <w:rPr>
          <w:rFonts w:ascii="微软雅黑" w:eastAsia="微软雅黑" w:hAnsi="微软雅黑" w:cs="微软雅黑" w:hint="default"/>
        </w:rPr>
      </w:pPr>
      <w:bookmarkStart w:id="84" w:name="_Toc524362695"/>
      <w:r>
        <w:t>Fields</w:t>
      </w:r>
      <w:bookmarkEnd w:id="8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A96352">
            <w:pPr>
              <w:rPr>
                <w:rFonts w:ascii="Consolas" w:hAnsi="Consolas"/>
                <w:color w:val="000000"/>
                <w:sz w:val="20"/>
                <w:highlight w:val="white"/>
                <w:shd w:val="clear" w:color="FFFFFF" w:fill="D9D9D9"/>
              </w:rPr>
            </w:pPr>
            <w:hyperlink w:anchor="_StatusCode" w:history="1">
              <w:r w:rsidR="00B2744F">
                <w:rPr>
                  <w:rStyle w:val="a7"/>
                  <w:rFonts w:ascii="Consolas" w:hAnsi="Consolas" w:hint="eastAsia"/>
                  <w:color w:val="000000"/>
                  <w:sz w:val="20"/>
                </w:rPr>
                <w:t xml:space="preserve">Status </w:t>
              </w:r>
            </w:hyperlink>
            <w:r w:rsidR="00B2744F">
              <w:rPr>
                <w:rFonts w:ascii="Consolas" w:hAnsi="Consolas" w:hint="eastAsia"/>
                <w:color w:val="000000"/>
                <w:sz w:val="20"/>
              </w:rPr>
              <w:t>of execution</w:t>
            </w:r>
          </w:p>
        </w:tc>
      </w:tr>
      <w:tr w:rsidR="00290E18">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290E18">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290E18" w:rsidRDefault="00AC6991">
      <w:pPr>
        <w:pStyle w:val="2"/>
      </w:pPr>
      <w:bookmarkStart w:id="85" w:name="_DeviceInfo"/>
      <w:bookmarkStart w:id="86" w:name="_Toc524362696"/>
      <w:bookmarkStart w:id="87" w:name="_LoginBean"/>
      <w:bookmarkEnd w:id="85"/>
      <w:r>
        <w:rPr>
          <w:rFonts w:hint="eastAsia"/>
        </w:rPr>
        <w:t>DeviceInfo</w:t>
      </w:r>
      <w:bookmarkEnd w:id="86"/>
    </w:p>
    <w:p w:rsidR="00290E18" w:rsidRDefault="00B2744F">
      <w:pPr>
        <w:pStyle w:val="3"/>
        <w:rPr>
          <w:rFonts w:hint="default"/>
        </w:rPr>
      </w:pPr>
      <w:bookmarkStart w:id="88" w:name="_Toc524362697"/>
      <w:bookmarkEnd w:id="87"/>
      <w:r>
        <w:t>Description</w:t>
      </w:r>
      <w:bookmarkEnd w:id="88"/>
    </w:p>
    <w:p w:rsidR="00290E18" w:rsidRDefault="00B2744F">
      <w:pPr>
        <w:ind w:firstLine="420"/>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Connnect Device.</w:t>
      </w:r>
    </w:p>
    <w:p w:rsidR="00290E18" w:rsidRDefault="00B2744F">
      <w:pPr>
        <w:pStyle w:val="3"/>
        <w:rPr>
          <w:rFonts w:ascii="微软雅黑" w:eastAsia="微软雅黑" w:hAnsi="微软雅黑" w:cs="微软雅黑" w:hint="default"/>
        </w:rPr>
      </w:pPr>
      <w:bookmarkStart w:id="89" w:name="_Toc524362698"/>
      <w:r>
        <w:t>Fields</w:t>
      </w:r>
      <w:bookmarkEnd w:id="8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tcPr>
          <w:p w:rsidR="00290E18" w:rsidRDefault="00413A0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hard</w:t>
            </w:r>
            <w:r w:rsidR="00117326">
              <w:rPr>
                <w:rFonts w:ascii="Consolas" w:hAnsi="Consolas" w:hint="eastAsia"/>
                <w:color w:val="000000"/>
                <w:sz w:val="20"/>
                <w:highlight w:val="white"/>
                <w:shd w:val="clear" w:color="FFFFFF" w:fill="D9D9D9"/>
              </w:rPr>
              <w:t>ware</w:t>
            </w:r>
            <w:r w:rsidR="00B2744F">
              <w:rPr>
                <w:rFonts w:ascii="Consolas" w:hAnsi="Consolas" w:hint="eastAsia"/>
                <w:color w:val="000000"/>
                <w:sz w:val="20"/>
                <w:highlight w:val="white"/>
                <w:shd w:val="clear" w:color="FFFFFF" w:fill="D9D9D9"/>
              </w:rPr>
              <w:t>Version</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rPr>
              <w:t>Device version</w:t>
            </w:r>
          </w:p>
        </w:tc>
      </w:tr>
      <w:tr w:rsidR="00290E18">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deviceId</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290E18" w:rsidRDefault="00B2744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 id</w:t>
            </w:r>
          </w:p>
        </w:tc>
      </w:tr>
    </w:tbl>
    <w:p w:rsidR="00290E18" w:rsidRDefault="00B2744F">
      <w:pPr>
        <w:pStyle w:val="2"/>
        <w:rPr>
          <w:rFonts w:ascii="微软雅黑" w:eastAsia="微软雅黑" w:hAnsi="微软雅黑" w:cs="微软雅黑"/>
        </w:rPr>
      </w:pPr>
      <w:bookmarkStart w:id="90" w:name="_Toc524362699"/>
      <w:bookmarkStart w:id="91" w:name="_BatteryBean"/>
      <w:r>
        <w:rPr>
          <w:rFonts w:hint="eastAsia"/>
        </w:rPr>
        <w:lastRenderedPageBreak/>
        <w:t>BatteryBean</w:t>
      </w:r>
      <w:bookmarkEnd w:id="90"/>
    </w:p>
    <w:p w:rsidR="00290E18" w:rsidRDefault="00B2744F">
      <w:pPr>
        <w:pStyle w:val="3"/>
        <w:rPr>
          <w:rFonts w:hint="default"/>
        </w:rPr>
      </w:pPr>
      <w:bookmarkStart w:id="92" w:name="_Toc524362700"/>
      <w:bookmarkEnd w:id="91"/>
      <w:r>
        <w:t>Description</w:t>
      </w:r>
      <w:bookmarkEnd w:id="92"/>
    </w:p>
    <w:p w:rsidR="00290E18" w:rsidRDefault="00B2744F">
      <w:pPr>
        <w:ind w:firstLine="420"/>
      </w:pPr>
      <w:r>
        <w:t>T</w:t>
      </w:r>
      <w:r>
        <w:rPr>
          <w:rFonts w:hint="eastAsia"/>
        </w:rPr>
        <w:t>he result of getting battery</w:t>
      </w:r>
    </w:p>
    <w:p w:rsidR="00290E18" w:rsidRDefault="00B2744F">
      <w:pPr>
        <w:pStyle w:val="3"/>
        <w:rPr>
          <w:rFonts w:ascii="微软雅黑" w:eastAsia="微软雅黑" w:hAnsi="微软雅黑" w:cs="微软雅黑" w:hint="default"/>
        </w:rPr>
      </w:pPr>
      <w:bookmarkStart w:id="93" w:name="_Toc524362701"/>
      <w:r>
        <w:t>Fields</w:t>
      </w:r>
      <w:bookmarkEnd w:id="9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chargingState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Charging or not</w:t>
            </w:r>
            <w:r>
              <w:rPr>
                <w:rFonts w:ascii="Consolas" w:hAnsi="Consolas" w:hint="eastAsia"/>
                <w:color w:val="000000"/>
                <w:sz w:val="20"/>
                <w:highlight w:val="white"/>
              </w:rPr>
              <w:t>，</w:t>
            </w:r>
          </w:p>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290E18" w:rsidRDefault="00B2744F">
            <w:pPr>
              <w:jc w:val="left"/>
              <w:rPr>
                <w:rFonts w:ascii="Consolas" w:hAnsi="Consolas"/>
                <w:color w:val="000000"/>
                <w:sz w:val="20"/>
                <w:highlight w:val="white"/>
              </w:rPr>
            </w:pPr>
            <w:r>
              <w:rPr>
                <w:rFonts w:ascii="Consolas" w:hAnsi="Consolas" w:hint="eastAsia"/>
                <w:color w:val="000000"/>
                <w:sz w:val="20"/>
                <w:highlight w:val="white"/>
              </w:rPr>
              <w:t>1: charging</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quantity</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 xml:space="preserve">Percentage of </w:t>
            </w:r>
            <w:r>
              <w:rPr>
                <w:rFonts w:ascii="Consolas" w:hAnsi="Consolas" w:hint="eastAsia"/>
                <w:color w:val="000000"/>
                <w:sz w:val="20"/>
              </w:rPr>
              <w:t>battery</w:t>
            </w:r>
            <w:r>
              <w:rPr>
                <w:rFonts w:ascii="Consolas" w:hAnsi="Consolas" w:hint="eastAsia"/>
                <w:color w:val="000000"/>
                <w:sz w:val="20"/>
                <w:highlight w:val="white"/>
              </w:rPr>
              <w:t>, It</w:t>
            </w:r>
            <w:r>
              <w:rPr>
                <w:rFonts w:ascii="Consolas" w:hAnsi="Consolas"/>
                <w:color w:val="000000"/>
                <w:sz w:val="20"/>
                <w:highlight w:val="white"/>
              </w:rPr>
              <w:t>’</w:t>
            </w:r>
            <w:r>
              <w:rPr>
                <w:rFonts w:ascii="Consolas" w:hAnsi="Consolas" w:hint="eastAsia"/>
                <w:color w:val="000000"/>
                <w:sz w:val="20"/>
                <w:highlight w:val="white"/>
              </w:rPr>
              <w:t>s disable when charging</w:t>
            </w:r>
          </w:p>
        </w:tc>
      </w:tr>
    </w:tbl>
    <w:p w:rsidR="00290E18" w:rsidRDefault="00B2744F">
      <w:pPr>
        <w:pStyle w:val="2"/>
      </w:pPr>
      <w:bookmarkStart w:id="94" w:name="_RealTimeData_1"/>
      <w:bookmarkStart w:id="95" w:name="_Toc524362702"/>
      <w:bookmarkStart w:id="96" w:name="_RealTimeData"/>
      <w:bookmarkEnd w:id="94"/>
      <w:r>
        <w:rPr>
          <w:rFonts w:hint="eastAsia"/>
        </w:rPr>
        <w:t>RealTimeData</w:t>
      </w:r>
      <w:bookmarkEnd w:id="95"/>
    </w:p>
    <w:p w:rsidR="00290E18" w:rsidRDefault="00B2744F">
      <w:pPr>
        <w:pStyle w:val="3"/>
        <w:rPr>
          <w:rFonts w:hint="default"/>
        </w:rPr>
      </w:pPr>
      <w:bookmarkStart w:id="97" w:name="_Toc524362703"/>
      <w:bookmarkEnd w:id="96"/>
      <w:r>
        <w:t>Description</w:t>
      </w:r>
      <w:bookmarkEnd w:id="97"/>
    </w:p>
    <w:p w:rsidR="00290E18" w:rsidRDefault="00B2744F">
      <w:pPr>
        <w:ind w:firstLine="420"/>
        <w:jc w:val="left"/>
        <w:rPr>
          <w:rFonts w:ascii="Consolas" w:hAnsi="Consolas"/>
          <w:color w:val="000000"/>
          <w:sz w:val="20"/>
          <w:highlight w:val="white"/>
        </w:rPr>
      </w:pPr>
      <w:r>
        <w:rPr>
          <w:rFonts w:ascii="Consolas" w:hAnsi="Consolas" w:hint="eastAsia"/>
          <w:color w:val="000000"/>
          <w:sz w:val="20"/>
          <w:highlight w:val="white"/>
        </w:rPr>
        <w:t>The result of getting sleep data (Real-time)</w:t>
      </w:r>
    </w:p>
    <w:p w:rsidR="00290E18" w:rsidRDefault="00290E18"/>
    <w:p w:rsidR="00290E18" w:rsidRDefault="00B2744F">
      <w:pPr>
        <w:pStyle w:val="3"/>
        <w:rPr>
          <w:rFonts w:ascii="微软雅黑" w:eastAsia="微软雅黑" w:hAnsi="微软雅黑" w:cs="微软雅黑" w:hint="default"/>
        </w:rPr>
      </w:pPr>
      <w:bookmarkStart w:id="98" w:name="_Toc524362704"/>
      <w:r>
        <w:t>Fields</w:t>
      </w:r>
      <w:bookmarkEnd w:id="9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ascii="Consolas" w:hAnsi="Consolas" w:hint="eastAsia"/>
                <w:color w:val="000000"/>
                <w:sz w:val="20"/>
                <w:highlight w:val="white"/>
              </w:rPr>
              <w:t>eart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2841" w:type="dxa"/>
            <w:shd w:val="clear" w:color="auto" w:fill="auto"/>
            <w:vAlign w:val="center"/>
          </w:tcPr>
          <w:p w:rsidR="00290E18" w:rsidRDefault="00A96352">
            <w:pPr>
              <w:jc w:val="left"/>
              <w:rPr>
                <w:rFonts w:ascii="Consolas" w:hAnsi="Consolas"/>
                <w:color w:val="000000"/>
                <w:sz w:val="20"/>
                <w:highlight w:val="white"/>
                <w:shd w:val="clear" w:color="FFFFFF" w:fill="D9D9D9"/>
              </w:rPr>
            </w:pPr>
            <w:hyperlink w:anchor="_SleepStatusType_1" w:history="1">
              <w:r w:rsidR="00B2744F">
                <w:rPr>
                  <w:rStyle w:val="a6"/>
                  <w:rFonts w:hint="eastAsia"/>
                </w:rPr>
                <w:t>SleepStatusType</w:t>
              </w:r>
            </w:hyperlink>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Unit(second</w:t>
            </w:r>
            <w:r>
              <w:rPr>
                <w:rFonts w:ascii="Consolas" w:hAnsi="Consolas"/>
                <w:color w:val="000000"/>
                <w:sz w:val="20"/>
                <w:highlight w:val="white"/>
              </w:rPr>
              <w:t>)</w:t>
            </w:r>
          </w:p>
        </w:tc>
      </w:tr>
    </w:tbl>
    <w:p w:rsidR="00290E18" w:rsidRDefault="00290E18"/>
    <w:p w:rsidR="00290E18" w:rsidRDefault="00B2744F">
      <w:pPr>
        <w:pStyle w:val="2"/>
      </w:pPr>
      <w:bookmarkStart w:id="99" w:name="_Toc524362705"/>
      <w:bookmarkStart w:id="100" w:name="_HistoryData"/>
      <w:r>
        <w:rPr>
          <w:rFonts w:hint="eastAsia"/>
        </w:rPr>
        <w:t>HistoryData</w:t>
      </w:r>
      <w:bookmarkEnd w:id="99"/>
    </w:p>
    <w:p w:rsidR="00290E18" w:rsidRDefault="00B2744F">
      <w:pPr>
        <w:pStyle w:val="3"/>
        <w:rPr>
          <w:rFonts w:hint="default"/>
        </w:rPr>
      </w:pPr>
      <w:bookmarkStart w:id="101" w:name="_Toc524362706"/>
      <w:bookmarkEnd w:id="100"/>
      <w:r>
        <w:t>Description</w:t>
      </w:r>
      <w:bookmarkEnd w:id="101"/>
    </w:p>
    <w:p w:rsidR="00290E18" w:rsidRDefault="00B2744F">
      <w:pPr>
        <w:ind w:firstLine="420"/>
      </w:pPr>
      <w:r>
        <w:t>T</w:t>
      </w:r>
      <w:r>
        <w:rPr>
          <w:rFonts w:hint="eastAsia"/>
        </w:rPr>
        <w:t>he result of getting sleep report</w:t>
      </w:r>
    </w:p>
    <w:p w:rsidR="00290E18" w:rsidRDefault="00290E18"/>
    <w:p w:rsidR="00290E18" w:rsidRDefault="00B2744F">
      <w:pPr>
        <w:pStyle w:val="3"/>
        <w:rPr>
          <w:rFonts w:ascii="微软雅黑" w:eastAsia="微软雅黑" w:hAnsi="微软雅黑" w:cs="微软雅黑" w:hint="default"/>
        </w:rPr>
      </w:pPr>
      <w:bookmarkStart w:id="102" w:name="_Toc524362707"/>
      <w:r>
        <w:lastRenderedPageBreak/>
        <w:t>Fields</w:t>
      </w:r>
      <w:bookmarkEnd w:id="10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6"/>
                  <w:rFonts w:ascii="Consolas" w:hAnsi="Consolas" w:hint="eastAsia"/>
                  <w:sz w:val="20"/>
                  <w:highlight w:val="white"/>
                  <w:shd w:val="clear" w:color="FFFFFF" w:fill="D9D9D9"/>
                </w:rPr>
                <w:t>Summary</w:t>
              </w:r>
            </w:hyperlink>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6"/>
                  <w:rFonts w:ascii="Consolas" w:hAnsi="Consolas" w:hint="eastAsia"/>
                  <w:sz w:val="20"/>
                  <w:highlight w:val="white"/>
                  <w:shd w:val="clear" w:color="FFFFFF" w:fill="D9D9D9"/>
                </w:rPr>
                <w:t>Detail</w:t>
              </w:r>
            </w:hyperlink>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290E18" w:rsidRDefault="00A96352">
            <w:pPr>
              <w:jc w:val="left"/>
              <w:rPr>
                <w:rFonts w:ascii="Consolas" w:hAnsi="Consolas"/>
                <w:color w:val="000000"/>
                <w:sz w:val="20"/>
                <w:highlight w:val="white"/>
                <w:shd w:val="clear" w:color="FFFFFF" w:fill="D9D9D9"/>
              </w:rPr>
            </w:pPr>
            <w:hyperlink w:anchor="_Analysis" w:history="1">
              <w:r w:rsidR="00B2744F">
                <w:rPr>
                  <w:rStyle w:val="a6"/>
                  <w:rFonts w:ascii="Consolas" w:hAnsi="Consolas" w:hint="eastAsia"/>
                  <w:sz w:val="20"/>
                  <w:highlight w:val="white"/>
                  <w:shd w:val="clear" w:color="FFFFFF" w:fill="D9D9D9"/>
                </w:rPr>
                <w:t>Analysis</w:t>
              </w:r>
            </w:hyperlink>
          </w:p>
        </w:tc>
      </w:tr>
    </w:tbl>
    <w:p w:rsidR="00290E18" w:rsidRDefault="00B2744F">
      <w:pPr>
        <w:pStyle w:val="2"/>
      </w:pPr>
      <w:bookmarkStart w:id="103" w:name="_Toc524362708"/>
      <w:bookmarkStart w:id="104" w:name="_Summary"/>
      <w:r>
        <w:rPr>
          <w:rFonts w:hint="eastAsia"/>
        </w:rPr>
        <w:t>Summary</w:t>
      </w:r>
      <w:bookmarkEnd w:id="103"/>
    </w:p>
    <w:p w:rsidR="00290E18" w:rsidRDefault="00B2744F">
      <w:pPr>
        <w:pStyle w:val="3"/>
        <w:rPr>
          <w:rFonts w:hint="default"/>
        </w:rPr>
      </w:pPr>
      <w:bookmarkStart w:id="105" w:name="_Toc524362709"/>
      <w:bookmarkEnd w:id="104"/>
      <w:r>
        <w:t>Description</w:t>
      </w:r>
      <w:bookmarkEnd w:id="105"/>
    </w:p>
    <w:p w:rsidR="00290E18" w:rsidRDefault="00B2744F">
      <w:pPr>
        <w:ind w:firstLine="420"/>
      </w:pPr>
      <w:r>
        <w:rPr>
          <w:rFonts w:hint="eastAsia"/>
        </w:rPr>
        <w:t>Summary of sleep report</w:t>
      </w:r>
    </w:p>
    <w:p w:rsidR="00290E18" w:rsidRDefault="00B2744F">
      <w:pPr>
        <w:pStyle w:val="3"/>
        <w:rPr>
          <w:rFonts w:ascii="微软雅黑" w:eastAsia="微软雅黑" w:hAnsi="微软雅黑" w:cs="微软雅黑" w:hint="default"/>
        </w:rPr>
      </w:pPr>
      <w:bookmarkStart w:id="106" w:name="_Toc524362710"/>
      <w:r>
        <w:t>Fields</w:t>
      </w:r>
      <w:bookmarkEnd w:id="10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290E18" w:rsidRDefault="00B2744F">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290E18" w:rsidRDefault="00B2744F">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Unit(second)</w:t>
            </w:r>
          </w:p>
        </w:tc>
      </w:tr>
    </w:tbl>
    <w:p w:rsidR="00290E18" w:rsidRDefault="00B2744F">
      <w:pPr>
        <w:pStyle w:val="2"/>
      </w:pPr>
      <w:bookmarkStart w:id="107" w:name="_Toc524362711"/>
      <w:bookmarkStart w:id="108" w:name="_Detail"/>
      <w:r>
        <w:rPr>
          <w:rFonts w:hint="eastAsia"/>
        </w:rPr>
        <w:t>Detail</w:t>
      </w:r>
      <w:bookmarkEnd w:id="107"/>
    </w:p>
    <w:p w:rsidR="00290E18" w:rsidRDefault="00B2744F">
      <w:pPr>
        <w:pStyle w:val="3"/>
        <w:rPr>
          <w:rFonts w:hint="default"/>
        </w:rPr>
      </w:pPr>
      <w:bookmarkStart w:id="109" w:name="_Toc524362712"/>
      <w:bookmarkEnd w:id="108"/>
      <w:r>
        <w:t>Description</w:t>
      </w:r>
      <w:bookmarkEnd w:id="109"/>
    </w:p>
    <w:p w:rsidR="00290E18" w:rsidRDefault="00B2744F">
      <w:pPr>
        <w:ind w:firstLine="420"/>
      </w:pPr>
      <w:r>
        <w:rPr>
          <w:rFonts w:hint="eastAsia"/>
        </w:rPr>
        <w:t>Detail of sleep report</w:t>
      </w:r>
    </w:p>
    <w:p w:rsidR="00290E18" w:rsidRDefault="00B2744F">
      <w:pPr>
        <w:pStyle w:val="3"/>
        <w:rPr>
          <w:rFonts w:ascii="微软雅黑" w:eastAsia="微软雅黑" w:hAnsi="微软雅黑" w:cs="微软雅黑" w:hint="default"/>
        </w:rPr>
      </w:pPr>
      <w:bookmarkStart w:id="110" w:name="_Toc524362713"/>
      <w:r>
        <w:t>Fields</w:t>
      </w:r>
      <w:bookmarkEnd w:id="11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290E18" w:rsidRDefault="00B2744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290E18" w:rsidRDefault="00B2744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290E18">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290E18" w:rsidRDefault="00B2744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bl>
    <w:p w:rsidR="00290E18" w:rsidRDefault="00B2744F">
      <w:pPr>
        <w:pStyle w:val="2"/>
      </w:pPr>
      <w:bookmarkStart w:id="111" w:name="_Toc524362714"/>
      <w:bookmarkStart w:id="112" w:name="_Analysis"/>
      <w:r>
        <w:rPr>
          <w:rFonts w:hint="eastAsia"/>
        </w:rPr>
        <w:lastRenderedPageBreak/>
        <w:t>Analysis</w:t>
      </w:r>
      <w:bookmarkEnd w:id="111"/>
    </w:p>
    <w:p w:rsidR="00290E18" w:rsidRDefault="00B2744F">
      <w:pPr>
        <w:pStyle w:val="3"/>
        <w:rPr>
          <w:rFonts w:hint="default"/>
        </w:rPr>
      </w:pPr>
      <w:bookmarkStart w:id="113" w:name="_Toc524362715"/>
      <w:bookmarkEnd w:id="112"/>
      <w:r>
        <w:t>Description</w:t>
      </w:r>
      <w:bookmarkEnd w:id="113"/>
    </w:p>
    <w:p w:rsidR="00290E18" w:rsidRDefault="00B2744F">
      <w:pPr>
        <w:ind w:firstLine="420"/>
      </w:pPr>
      <w:r>
        <w:rPr>
          <w:rFonts w:hint="eastAsia"/>
        </w:rPr>
        <w:t>Analysis of sleep report</w:t>
      </w:r>
    </w:p>
    <w:p w:rsidR="00290E18" w:rsidRDefault="00290E18">
      <w:pPr>
        <w:ind w:firstLine="420"/>
      </w:pPr>
    </w:p>
    <w:p w:rsidR="00290E18" w:rsidRDefault="00B2744F">
      <w:pPr>
        <w:pStyle w:val="3"/>
        <w:rPr>
          <w:rFonts w:ascii="微软雅黑" w:eastAsia="微软雅黑" w:hAnsi="微软雅黑" w:cs="微软雅黑" w:hint="default"/>
        </w:rPr>
      </w:pPr>
      <w:bookmarkStart w:id="114" w:name="_Toc524362716"/>
      <w:r>
        <w:t>Fields</w:t>
      </w:r>
      <w:bookmarkEnd w:id="11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290E18">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avgBreathRate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Average breath rate(n counts per 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avgHeartRate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Average heart rate(n counts per 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duration</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Sleep duration(Unit:min)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wake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Duration of Awake)(Unit:min)</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outOfBedDuration</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Counts of leaving bed</w:t>
            </w: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discTime</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290E18" w:rsidRDefault="00290E18">
            <w:pPr>
              <w:jc w:val="left"/>
              <w:rPr>
                <w:rFonts w:ascii="Consolas" w:hAnsi="Consolas"/>
                <w:color w:val="000000"/>
                <w:sz w:val="20"/>
                <w:highlight w:val="white"/>
              </w:rPr>
            </w:pPr>
          </w:p>
        </w:tc>
      </w:tr>
      <w:tr w:rsidR="00290E18">
        <w:tc>
          <w:tcPr>
            <w:tcW w:w="2841" w:type="dxa"/>
            <w:shd w:val="clear" w:color="auto" w:fill="auto"/>
            <w:vAlign w:val="center"/>
          </w:tcPr>
          <w:p w:rsidR="00290E18" w:rsidRDefault="00B2744F">
            <w:pPr>
              <w:jc w:val="left"/>
              <w:rPr>
                <w:rFonts w:ascii="Consolas" w:hAnsi="Consolas"/>
                <w:color w:val="000000"/>
                <w:sz w:val="20"/>
              </w:rPr>
            </w:pPr>
            <w:r>
              <w:rPr>
                <w:rFonts w:ascii="Consolas" w:hAnsi="Consolas" w:hint="eastAsia"/>
                <w:color w:val="000000"/>
                <w:sz w:val="20"/>
              </w:rPr>
              <w:t>algorithmVer</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String</w:t>
            </w:r>
          </w:p>
        </w:tc>
        <w:tc>
          <w:tcPr>
            <w:tcW w:w="2841" w:type="dxa"/>
            <w:shd w:val="clear" w:color="auto" w:fill="auto"/>
            <w:vAlign w:val="center"/>
          </w:tcPr>
          <w:p w:rsidR="00290E18" w:rsidRDefault="00B2744F">
            <w:pPr>
              <w:jc w:val="left"/>
              <w:rPr>
                <w:rFonts w:ascii="Consolas" w:hAnsi="Consolas"/>
                <w:color w:val="000000"/>
                <w:sz w:val="20"/>
                <w:highlight w:val="white"/>
              </w:rPr>
            </w:pPr>
            <w:r>
              <w:rPr>
                <w:rFonts w:ascii="Consolas" w:hAnsi="Consolas"/>
                <w:color w:val="000000"/>
                <w:sz w:val="20"/>
              </w:rPr>
              <w:t>Algorithm version</w:t>
            </w:r>
          </w:p>
        </w:tc>
      </w:tr>
      <w:tr w:rsidR="00BE7CF1">
        <w:tc>
          <w:tcPr>
            <w:tcW w:w="2841" w:type="dxa"/>
            <w:shd w:val="clear" w:color="auto" w:fill="auto"/>
            <w:vAlign w:val="center"/>
          </w:tcPr>
          <w:p w:rsidR="00BE7CF1" w:rsidRDefault="00BE7CF1">
            <w:pPr>
              <w:jc w:val="left"/>
              <w:rPr>
                <w:rFonts w:ascii="Consolas" w:hAnsi="Consolas"/>
                <w:color w:val="000000"/>
                <w:sz w:val="20"/>
              </w:rPr>
            </w:pPr>
            <w:r>
              <w:rPr>
                <w:rFonts w:ascii="Consolas" w:hAnsi="Consolas" w:hint="eastAsia"/>
                <w:color w:val="000000"/>
                <w:sz w:val="20"/>
              </w:rPr>
              <w:t>sca_array</w:t>
            </w:r>
          </w:p>
        </w:tc>
        <w:tc>
          <w:tcPr>
            <w:tcW w:w="2841" w:type="dxa"/>
            <w:shd w:val="clear" w:color="auto" w:fill="auto"/>
            <w:vAlign w:val="center"/>
          </w:tcPr>
          <w:p w:rsidR="00BE7CF1" w:rsidRDefault="00BE7CF1">
            <w:pPr>
              <w:jc w:val="left"/>
              <w:rPr>
                <w:rFonts w:ascii="Consolas" w:hAnsi="Consolas"/>
                <w:color w:val="000000"/>
                <w:sz w:val="20"/>
                <w:highlight w:val="white"/>
              </w:rPr>
            </w:pPr>
            <w:r>
              <w:rPr>
                <w:rFonts w:ascii="Consolas" w:hAnsi="Consolas" w:hint="eastAsia"/>
                <w:color w:val="000000"/>
                <w:sz w:val="20"/>
                <w:highlight w:val="white"/>
              </w:rPr>
              <w:t>byte[]</w:t>
            </w:r>
          </w:p>
        </w:tc>
        <w:tc>
          <w:tcPr>
            <w:tcW w:w="2841" w:type="dxa"/>
            <w:shd w:val="clear" w:color="auto" w:fill="auto"/>
            <w:vAlign w:val="center"/>
          </w:tcPr>
          <w:p w:rsidR="00BE7CF1" w:rsidRDefault="00BE7CF1">
            <w:pPr>
              <w:jc w:val="left"/>
              <w:rPr>
                <w:rFonts w:ascii="Consolas" w:hAnsi="Consolas"/>
                <w:color w:val="000000"/>
                <w:sz w:val="20"/>
              </w:rPr>
            </w:pPr>
            <w:r w:rsidRPr="00BE7CF1">
              <w:rPr>
                <w:rFonts w:ascii="Consolas" w:hAnsi="Consolas"/>
                <w:color w:val="000000"/>
                <w:sz w:val="20"/>
              </w:rPr>
              <w:t xml:space="preserve">Sleep state array </w:t>
            </w:r>
          </w:p>
          <w:p w:rsidR="00BE7CF1" w:rsidRDefault="00BE7CF1">
            <w:pPr>
              <w:jc w:val="left"/>
              <w:rPr>
                <w:rFonts w:ascii="Consolas" w:hAnsi="Consolas"/>
                <w:color w:val="000000"/>
                <w:sz w:val="20"/>
              </w:rPr>
            </w:pPr>
            <w:r w:rsidRPr="00BE7CF1">
              <w:rPr>
                <w:rFonts w:ascii="Consolas" w:hAnsi="Consolas"/>
                <w:color w:val="000000"/>
                <w:sz w:val="20"/>
              </w:rPr>
              <w:t xml:space="preserve">0: device is not connected; </w:t>
            </w:r>
          </w:p>
          <w:p w:rsidR="00BE7CF1" w:rsidRDefault="00BE7CF1">
            <w:pPr>
              <w:jc w:val="left"/>
              <w:rPr>
                <w:rFonts w:ascii="Consolas" w:hAnsi="Consolas"/>
                <w:color w:val="000000"/>
                <w:sz w:val="20"/>
              </w:rPr>
            </w:pPr>
            <w:r w:rsidRPr="00BE7CF1">
              <w:rPr>
                <w:rFonts w:ascii="Consolas" w:hAnsi="Consolas"/>
                <w:color w:val="000000"/>
                <w:sz w:val="20"/>
              </w:rPr>
              <w:t xml:space="preserve">1: not in bed; </w:t>
            </w:r>
          </w:p>
          <w:p w:rsidR="00BE7CF1" w:rsidRDefault="00BE7CF1">
            <w:pPr>
              <w:jc w:val="left"/>
              <w:rPr>
                <w:rFonts w:ascii="Consolas" w:hAnsi="Consolas"/>
                <w:color w:val="000000"/>
                <w:sz w:val="20"/>
              </w:rPr>
            </w:pPr>
            <w:r w:rsidRPr="00BE7CF1">
              <w:rPr>
                <w:rFonts w:ascii="Consolas" w:hAnsi="Consolas"/>
                <w:color w:val="000000"/>
                <w:sz w:val="20"/>
              </w:rPr>
              <w:t xml:space="preserve">2: asleep; </w:t>
            </w:r>
          </w:p>
          <w:p w:rsidR="00BE7CF1" w:rsidRDefault="00BE7CF1" w:rsidP="00EB5F26">
            <w:pPr>
              <w:jc w:val="left"/>
              <w:rPr>
                <w:rFonts w:ascii="Consolas" w:hAnsi="Consolas"/>
                <w:color w:val="000000"/>
                <w:sz w:val="20"/>
              </w:rPr>
            </w:pPr>
            <w:r w:rsidRPr="00BE7CF1">
              <w:rPr>
                <w:rFonts w:ascii="Consolas" w:hAnsi="Consolas"/>
                <w:color w:val="000000"/>
                <w:sz w:val="20"/>
              </w:rPr>
              <w:t xml:space="preserve">3: </w:t>
            </w:r>
            <w:r w:rsidR="0082211D">
              <w:rPr>
                <w:rFonts w:ascii="Consolas" w:hAnsi="Consolas" w:hint="eastAsia"/>
                <w:color w:val="000000"/>
                <w:sz w:val="20"/>
              </w:rPr>
              <w:t>awake</w:t>
            </w:r>
            <w:r w:rsidR="00EB5F26">
              <w:rPr>
                <w:rFonts w:ascii="Consolas" w:hAnsi="Consolas" w:hint="eastAsia"/>
                <w:color w:val="000000"/>
                <w:sz w:val="20"/>
              </w:rPr>
              <w:t>;</w:t>
            </w:r>
          </w:p>
        </w:tc>
      </w:tr>
    </w:tbl>
    <w:p w:rsidR="00B44DFA" w:rsidRDefault="00B44DFA" w:rsidP="00B44DFA">
      <w:pPr>
        <w:pStyle w:val="2"/>
      </w:pPr>
      <w:bookmarkStart w:id="115" w:name="_AlarmConfig_1"/>
      <w:bookmarkStart w:id="116" w:name="_Toc524362717"/>
      <w:bookmarkStart w:id="117" w:name="_SleepStatusType"/>
      <w:bookmarkEnd w:id="115"/>
      <w:r>
        <w:rPr>
          <w:rFonts w:hint="eastAsia"/>
        </w:rPr>
        <w:t>AlarmConfig</w:t>
      </w:r>
      <w:bookmarkEnd w:id="116"/>
    </w:p>
    <w:p w:rsidR="00B44DFA" w:rsidRDefault="00B44DFA" w:rsidP="00B44DFA">
      <w:pPr>
        <w:pStyle w:val="3"/>
        <w:rPr>
          <w:rFonts w:hint="default"/>
        </w:rPr>
      </w:pPr>
      <w:bookmarkStart w:id="118" w:name="_Toc524362718"/>
      <w:r>
        <w:t>Description</w:t>
      </w:r>
      <w:bookmarkEnd w:id="118"/>
    </w:p>
    <w:p w:rsidR="00B44DFA" w:rsidRDefault="00B44DFA" w:rsidP="00B44DFA">
      <w:pPr>
        <w:ind w:firstLine="420"/>
      </w:pPr>
      <w:r>
        <w:rPr>
          <w:rFonts w:hint="eastAsia"/>
        </w:rPr>
        <w:t>Alarm info</w:t>
      </w:r>
    </w:p>
    <w:p w:rsidR="00B44DFA" w:rsidRDefault="00B44DFA" w:rsidP="00B44DFA">
      <w:pPr>
        <w:ind w:firstLine="420"/>
      </w:pPr>
    </w:p>
    <w:p w:rsidR="00B44DFA" w:rsidRDefault="00B44DFA" w:rsidP="00B44DFA">
      <w:pPr>
        <w:pStyle w:val="3"/>
        <w:rPr>
          <w:rFonts w:ascii="微软雅黑" w:eastAsia="微软雅黑" w:hAnsi="微软雅黑" w:cs="微软雅黑" w:hint="default"/>
        </w:rPr>
      </w:pPr>
      <w:bookmarkStart w:id="119" w:name="_Toc524362719"/>
      <w:r>
        <w:t>Fields</w:t>
      </w:r>
      <w:bookmarkEnd w:id="11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44DFA" w:rsidTr="00B2744F">
        <w:tc>
          <w:tcPr>
            <w:tcW w:w="2841" w:type="dxa"/>
            <w:shd w:val="clear" w:color="auto" w:fill="auto"/>
          </w:tcPr>
          <w:p w:rsidR="00B44DFA" w:rsidRDefault="00B44DFA"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44DFA" w:rsidRDefault="00B44DFA"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44DFA" w:rsidRDefault="00B44DFA"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enable</w:t>
            </w:r>
          </w:p>
        </w:tc>
        <w:tc>
          <w:tcPr>
            <w:tcW w:w="2841" w:type="dxa"/>
            <w:shd w:val="clear" w:color="auto" w:fill="auto"/>
            <w:vAlign w:val="center"/>
          </w:tcPr>
          <w:p w:rsidR="00B44DFA" w:rsidRDefault="00642E75" w:rsidP="00B2744F">
            <w:pPr>
              <w:jc w:val="left"/>
              <w:rPr>
                <w:rFonts w:ascii="Consolas" w:hAnsi="Consolas"/>
                <w:color w:val="000000"/>
                <w:sz w:val="20"/>
                <w:highlight w:val="white"/>
              </w:rPr>
            </w:pPr>
            <w:r>
              <w:rPr>
                <w:rFonts w:ascii="Consolas" w:hAnsi="Consolas" w:hint="eastAsia"/>
                <w:color w:val="000000"/>
                <w:sz w:val="20"/>
                <w:highlight w:val="white"/>
              </w:rPr>
              <w:t>boolean</w:t>
            </w:r>
          </w:p>
        </w:tc>
        <w:tc>
          <w:tcPr>
            <w:tcW w:w="2841" w:type="dxa"/>
            <w:shd w:val="clear" w:color="auto" w:fill="auto"/>
            <w:vAlign w:val="center"/>
          </w:tcPr>
          <w:p w:rsidR="00B44DFA" w:rsidRDefault="00CD7593" w:rsidP="00B2744F">
            <w:pPr>
              <w:jc w:val="left"/>
              <w:rPr>
                <w:rFonts w:ascii="Consolas" w:hAnsi="Consolas"/>
                <w:color w:val="000000"/>
                <w:sz w:val="20"/>
                <w:highlight w:val="white"/>
              </w:rPr>
            </w:pPr>
            <w:r w:rsidRPr="00CD7593">
              <w:rPr>
                <w:rFonts w:ascii="Consolas" w:hAnsi="Consolas"/>
                <w:color w:val="000000"/>
                <w:sz w:val="20"/>
              </w:rPr>
              <w:t>Alarm switch</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hour</w:t>
            </w:r>
          </w:p>
        </w:tc>
        <w:tc>
          <w:tcPr>
            <w:tcW w:w="2841" w:type="dxa"/>
            <w:shd w:val="clear" w:color="auto" w:fill="auto"/>
            <w:vAlign w:val="center"/>
          </w:tcPr>
          <w:p w:rsidR="00B44DFA" w:rsidRDefault="00B44DFA"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44DFA" w:rsidRDefault="0040222F" w:rsidP="00B2744F">
            <w:pPr>
              <w:jc w:val="left"/>
              <w:rPr>
                <w:rFonts w:ascii="Consolas" w:hAnsi="Consolas"/>
                <w:color w:val="000000"/>
                <w:sz w:val="20"/>
                <w:highlight w:val="white"/>
              </w:rPr>
            </w:pPr>
            <w:r>
              <w:rPr>
                <w:rFonts w:ascii="Consolas" w:hAnsi="Consolas" w:hint="eastAsia"/>
                <w:color w:val="000000"/>
                <w:sz w:val="20"/>
              </w:rPr>
              <w:t>alarm time hour[0-23]</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t>minute</w:t>
            </w:r>
          </w:p>
        </w:tc>
        <w:tc>
          <w:tcPr>
            <w:tcW w:w="2841" w:type="dxa"/>
            <w:shd w:val="clear" w:color="auto" w:fill="auto"/>
            <w:vAlign w:val="center"/>
          </w:tcPr>
          <w:p w:rsidR="00B44DFA" w:rsidRDefault="00B44DFA"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44DFA" w:rsidRDefault="0040222F" w:rsidP="00B2744F">
            <w:pPr>
              <w:jc w:val="left"/>
              <w:rPr>
                <w:rFonts w:ascii="Consolas" w:hAnsi="Consolas"/>
                <w:color w:val="000000"/>
                <w:sz w:val="20"/>
                <w:highlight w:val="white"/>
              </w:rPr>
            </w:pPr>
            <w:r>
              <w:rPr>
                <w:rFonts w:ascii="Consolas" w:hAnsi="Consolas" w:hint="eastAsia"/>
                <w:color w:val="000000"/>
                <w:sz w:val="20"/>
              </w:rPr>
              <w:t>alarm time minute[0-59]</w:t>
            </w:r>
          </w:p>
        </w:tc>
      </w:tr>
      <w:tr w:rsidR="00B44DFA" w:rsidTr="00B2744F">
        <w:tc>
          <w:tcPr>
            <w:tcW w:w="2841" w:type="dxa"/>
            <w:shd w:val="clear" w:color="auto" w:fill="auto"/>
            <w:vAlign w:val="center"/>
          </w:tcPr>
          <w:p w:rsidR="00B44DFA" w:rsidRDefault="00E97C05" w:rsidP="00B2744F">
            <w:pPr>
              <w:jc w:val="left"/>
              <w:rPr>
                <w:rFonts w:ascii="Consolas" w:hAnsi="Consolas"/>
                <w:color w:val="000000"/>
                <w:sz w:val="20"/>
              </w:rPr>
            </w:pPr>
            <w:r>
              <w:rPr>
                <w:rFonts w:ascii="Consolas" w:hAnsi="Consolas" w:hint="eastAsia"/>
                <w:color w:val="000000"/>
                <w:sz w:val="20"/>
              </w:rPr>
              <w:lastRenderedPageBreak/>
              <w:t>duration</w:t>
            </w:r>
          </w:p>
        </w:tc>
        <w:tc>
          <w:tcPr>
            <w:tcW w:w="2841" w:type="dxa"/>
            <w:shd w:val="clear" w:color="auto" w:fill="auto"/>
            <w:vAlign w:val="center"/>
          </w:tcPr>
          <w:p w:rsidR="00B44DFA" w:rsidRDefault="00B44DFA"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44DFA" w:rsidRDefault="00773F1C" w:rsidP="00407DD4">
            <w:pPr>
              <w:jc w:val="left"/>
              <w:rPr>
                <w:rFonts w:ascii="Consolas" w:hAnsi="Consolas"/>
                <w:color w:val="000000"/>
                <w:sz w:val="20"/>
                <w:highlight w:val="white"/>
              </w:rPr>
            </w:pPr>
            <w:r w:rsidRPr="00100CAE">
              <w:rPr>
                <w:rFonts w:ascii="Consolas" w:hAnsi="Consolas"/>
                <w:color w:val="000000"/>
                <w:sz w:val="20"/>
              </w:rPr>
              <w:t>Monitoring time</w:t>
            </w:r>
            <w:r w:rsidR="00B44DFA">
              <w:rPr>
                <w:rFonts w:ascii="Consolas" w:hAnsi="Consolas"/>
                <w:color w:val="000000"/>
                <w:sz w:val="20"/>
              </w:rPr>
              <w:t>(Unit:min)</w:t>
            </w:r>
          </w:p>
        </w:tc>
      </w:tr>
    </w:tbl>
    <w:p w:rsidR="00B44DFA" w:rsidRDefault="00B44DFA">
      <w:pPr>
        <w:pStyle w:val="2"/>
      </w:pPr>
    </w:p>
    <w:p w:rsidR="00D76B10" w:rsidRDefault="00D76B10" w:rsidP="00D76B10">
      <w:pPr>
        <w:pStyle w:val="2"/>
      </w:pPr>
      <w:bookmarkStart w:id="120" w:name="_Birthday"/>
      <w:bookmarkStart w:id="121" w:name="_Toc524362720"/>
      <w:bookmarkEnd w:id="120"/>
      <w:r>
        <w:rPr>
          <w:rFonts w:hint="eastAsia"/>
        </w:rPr>
        <w:t>Birthday</w:t>
      </w:r>
      <w:bookmarkEnd w:id="121"/>
    </w:p>
    <w:p w:rsidR="00D76B10" w:rsidRDefault="00D76B10" w:rsidP="00D76B10">
      <w:pPr>
        <w:pStyle w:val="3"/>
        <w:rPr>
          <w:rFonts w:hint="default"/>
        </w:rPr>
      </w:pPr>
      <w:bookmarkStart w:id="122" w:name="_Toc524362721"/>
      <w:r>
        <w:t>Description</w:t>
      </w:r>
      <w:bookmarkEnd w:id="122"/>
    </w:p>
    <w:p w:rsidR="00D76B10" w:rsidRDefault="00FC2887" w:rsidP="002206A9">
      <w:pPr>
        <w:ind w:firstLine="420"/>
      </w:pPr>
      <w:r>
        <w:rPr>
          <w:rFonts w:hint="eastAsia"/>
        </w:rPr>
        <w:t>birthday</w:t>
      </w:r>
    </w:p>
    <w:p w:rsidR="00D76B10" w:rsidRDefault="00D76B10" w:rsidP="00D76B10">
      <w:pPr>
        <w:pStyle w:val="3"/>
        <w:rPr>
          <w:rFonts w:ascii="微软雅黑" w:eastAsia="微软雅黑" w:hAnsi="微软雅黑" w:cs="微软雅黑" w:hint="default"/>
        </w:rPr>
      </w:pPr>
      <w:bookmarkStart w:id="123" w:name="_Toc524362722"/>
      <w:r>
        <w:t>Fields</w:t>
      </w:r>
      <w:bookmarkEnd w:id="12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D76B10" w:rsidTr="00B2744F">
        <w:tc>
          <w:tcPr>
            <w:tcW w:w="2841" w:type="dxa"/>
            <w:shd w:val="clear" w:color="auto" w:fill="auto"/>
          </w:tcPr>
          <w:p w:rsidR="00D76B10" w:rsidRDefault="00D76B10"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D76B10" w:rsidRDefault="00D76B10"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D76B10" w:rsidRDefault="00D76B10" w:rsidP="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D76B10" w:rsidTr="00B2744F">
        <w:tc>
          <w:tcPr>
            <w:tcW w:w="2841" w:type="dxa"/>
            <w:shd w:val="clear" w:color="auto" w:fill="auto"/>
            <w:vAlign w:val="center"/>
          </w:tcPr>
          <w:p w:rsidR="00D76B10" w:rsidRDefault="003D5B23" w:rsidP="00B2744F">
            <w:pPr>
              <w:jc w:val="left"/>
              <w:rPr>
                <w:rFonts w:ascii="Consolas" w:hAnsi="Consolas"/>
                <w:color w:val="000000"/>
                <w:sz w:val="20"/>
              </w:rPr>
            </w:pPr>
            <w:r>
              <w:rPr>
                <w:rFonts w:ascii="Consolas" w:hAnsi="Consolas" w:hint="eastAsia"/>
                <w:color w:val="000000"/>
                <w:sz w:val="20"/>
              </w:rPr>
              <w:t>year</w:t>
            </w:r>
          </w:p>
        </w:tc>
        <w:tc>
          <w:tcPr>
            <w:tcW w:w="2841" w:type="dxa"/>
            <w:shd w:val="clear" w:color="auto" w:fill="auto"/>
            <w:vAlign w:val="center"/>
          </w:tcPr>
          <w:p w:rsidR="00D76B10" w:rsidRDefault="00D76B10"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76B10" w:rsidRDefault="004C1D62" w:rsidP="00B2744F">
            <w:pPr>
              <w:jc w:val="left"/>
              <w:rPr>
                <w:rFonts w:ascii="Consolas" w:hAnsi="Consolas"/>
                <w:color w:val="000000"/>
                <w:sz w:val="20"/>
                <w:highlight w:val="white"/>
              </w:rPr>
            </w:pPr>
            <w:r>
              <w:rPr>
                <w:rFonts w:ascii="Consolas" w:hAnsi="Consolas" w:hint="eastAsia"/>
                <w:color w:val="000000"/>
                <w:sz w:val="20"/>
              </w:rPr>
              <w:t>year</w:t>
            </w:r>
          </w:p>
        </w:tc>
      </w:tr>
      <w:tr w:rsidR="00D76B10" w:rsidTr="00B2744F">
        <w:tc>
          <w:tcPr>
            <w:tcW w:w="2841" w:type="dxa"/>
            <w:shd w:val="clear" w:color="auto" w:fill="auto"/>
            <w:vAlign w:val="center"/>
          </w:tcPr>
          <w:p w:rsidR="00D76B10" w:rsidRDefault="003D5B23" w:rsidP="00B2744F">
            <w:pPr>
              <w:jc w:val="left"/>
              <w:rPr>
                <w:rFonts w:ascii="Consolas" w:hAnsi="Consolas"/>
                <w:color w:val="000000"/>
                <w:sz w:val="20"/>
              </w:rPr>
            </w:pPr>
            <w:r>
              <w:rPr>
                <w:rFonts w:ascii="Consolas" w:hAnsi="Consolas" w:hint="eastAsia"/>
                <w:color w:val="000000"/>
                <w:sz w:val="20"/>
              </w:rPr>
              <w:t>month</w:t>
            </w:r>
          </w:p>
        </w:tc>
        <w:tc>
          <w:tcPr>
            <w:tcW w:w="2841" w:type="dxa"/>
            <w:shd w:val="clear" w:color="auto" w:fill="auto"/>
            <w:vAlign w:val="center"/>
          </w:tcPr>
          <w:p w:rsidR="00D76B10" w:rsidRDefault="00D76B10"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76B10" w:rsidRDefault="004C1D62" w:rsidP="00B2744F">
            <w:pPr>
              <w:jc w:val="left"/>
              <w:rPr>
                <w:rFonts w:ascii="Consolas" w:hAnsi="Consolas"/>
                <w:color w:val="000000"/>
                <w:sz w:val="20"/>
                <w:highlight w:val="white"/>
              </w:rPr>
            </w:pPr>
            <w:r>
              <w:rPr>
                <w:rFonts w:ascii="Consolas" w:hAnsi="Consolas" w:hint="eastAsia"/>
                <w:color w:val="000000"/>
                <w:sz w:val="20"/>
              </w:rPr>
              <w:t>month</w:t>
            </w:r>
            <w:r w:rsidR="00805127">
              <w:rPr>
                <w:rFonts w:ascii="Consolas" w:hAnsi="Consolas" w:hint="eastAsia"/>
                <w:color w:val="000000"/>
                <w:sz w:val="20"/>
              </w:rPr>
              <w:t xml:space="preserve"> of year</w:t>
            </w:r>
            <w:r w:rsidR="00D76B10">
              <w:rPr>
                <w:rFonts w:ascii="Consolas" w:hAnsi="Consolas" w:hint="eastAsia"/>
                <w:color w:val="000000"/>
                <w:sz w:val="20"/>
              </w:rPr>
              <w:t>[</w:t>
            </w:r>
            <w:r>
              <w:rPr>
                <w:rFonts w:ascii="Consolas" w:hAnsi="Consolas" w:hint="eastAsia"/>
                <w:color w:val="000000"/>
                <w:sz w:val="20"/>
              </w:rPr>
              <w:t>1-12</w:t>
            </w:r>
            <w:r w:rsidR="00D76B10">
              <w:rPr>
                <w:rFonts w:ascii="Consolas" w:hAnsi="Consolas" w:hint="eastAsia"/>
                <w:color w:val="000000"/>
                <w:sz w:val="20"/>
              </w:rPr>
              <w:t>]</w:t>
            </w:r>
          </w:p>
        </w:tc>
      </w:tr>
      <w:tr w:rsidR="00D76B10" w:rsidTr="00B2744F">
        <w:tc>
          <w:tcPr>
            <w:tcW w:w="2841" w:type="dxa"/>
            <w:shd w:val="clear" w:color="auto" w:fill="auto"/>
            <w:vAlign w:val="center"/>
          </w:tcPr>
          <w:p w:rsidR="00D76B10" w:rsidRDefault="003D5B23" w:rsidP="00B2744F">
            <w:pPr>
              <w:jc w:val="left"/>
              <w:rPr>
                <w:rFonts w:ascii="Consolas" w:hAnsi="Consolas"/>
                <w:color w:val="000000"/>
                <w:sz w:val="20"/>
              </w:rPr>
            </w:pPr>
            <w:r>
              <w:rPr>
                <w:rFonts w:ascii="Consolas" w:hAnsi="Consolas" w:hint="eastAsia"/>
                <w:color w:val="000000"/>
                <w:sz w:val="20"/>
              </w:rPr>
              <w:t>day</w:t>
            </w:r>
          </w:p>
        </w:tc>
        <w:tc>
          <w:tcPr>
            <w:tcW w:w="2841" w:type="dxa"/>
            <w:shd w:val="clear" w:color="auto" w:fill="auto"/>
            <w:vAlign w:val="center"/>
          </w:tcPr>
          <w:p w:rsidR="00D76B10" w:rsidRDefault="00D76B10" w:rsidP="00B2744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76B10" w:rsidRDefault="00C41850" w:rsidP="00585686">
            <w:pPr>
              <w:jc w:val="left"/>
              <w:rPr>
                <w:rFonts w:ascii="Consolas" w:hAnsi="Consolas"/>
                <w:color w:val="000000"/>
                <w:sz w:val="20"/>
                <w:highlight w:val="white"/>
              </w:rPr>
            </w:pPr>
            <w:r>
              <w:rPr>
                <w:rFonts w:ascii="Consolas" w:hAnsi="Consolas" w:hint="eastAsia"/>
                <w:color w:val="000000"/>
                <w:sz w:val="20"/>
              </w:rPr>
              <w:t>day</w:t>
            </w:r>
            <w:r w:rsidR="00585686">
              <w:rPr>
                <w:rFonts w:ascii="Consolas" w:hAnsi="Consolas" w:hint="eastAsia"/>
                <w:color w:val="000000"/>
                <w:sz w:val="20"/>
              </w:rPr>
              <w:t xml:space="preserve"> </w:t>
            </w:r>
            <w:r w:rsidR="00C91152">
              <w:rPr>
                <w:rFonts w:ascii="Consolas" w:hAnsi="Consolas" w:hint="eastAsia"/>
                <w:color w:val="000000"/>
                <w:sz w:val="20"/>
              </w:rPr>
              <w:t>of month</w:t>
            </w:r>
          </w:p>
        </w:tc>
      </w:tr>
    </w:tbl>
    <w:p w:rsidR="00411CBF" w:rsidRDefault="00411CBF" w:rsidP="00411CBF">
      <w:bookmarkStart w:id="124" w:name="_AlarmConfig"/>
      <w:bookmarkEnd w:id="124"/>
    </w:p>
    <w:p w:rsidR="00411CBF" w:rsidRPr="00411CBF" w:rsidRDefault="00411CBF" w:rsidP="00411CBF"/>
    <w:p w:rsidR="00290E18" w:rsidRDefault="00B2744F">
      <w:pPr>
        <w:pStyle w:val="2"/>
      </w:pPr>
      <w:bookmarkStart w:id="125" w:name="_SleepStatusType_1"/>
      <w:bookmarkStart w:id="126" w:name="_Toc524362723"/>
      <w:bookmarkEnd w:id="125"/>
      <w:r>
        <w:rPr>
          <w:rFonts w:hint="eastAsia"/>
        </w:rPr>
        <w:t>SleepStatusType</w:t>
      </w:r>
      <w:bookmarkEnd w:id="126"/>
    </w:p>
    <w:p w:rsidR="00290E18" w:rsidRDefault="00B2744F">
      <w:pPr>
        <w:pStyle w:val="3"/>
        <w:rPr>
          <w:rFonts w:hint="default"/>
        </w:rPr>
      </w:pPr>
      <w:bookmarkStart w:id="127" w:name="_Toc524362724"/>
      <w:bookmarkEnd w:id="117"/>
      <w:r>
        <w:t>Description</w:t>
      </w:r>
      <w:bookmarkEnd w:id="127"/>
      <w:r w:rsidR="00A96352">
        <w:rPr>
          <w:rFonts w:cs="宋体"/>
          <w:sz w:val="24"/>
          <w:szCs w:val="24"/>
        </w:rPr>
        <w:fldChar w:fldCharType="begin"/>
      </w:r>
      <w:r>
        <w:rPr>
          <w:rFonts w:cs="宋体"/>
          <w:sz w:val="24"/>
          <w:szCs w:val="24"/>
        </w:rPr>
        <w:instrText xml:space="preserve"> HYPERLINK "http://fanyi.baidu.com/?aldtype=23" \l "zh/en/javascript:void(0);" \o "添加到收藏夹" </w:instrText>
      </w:r>
      <w:r w:rsidR="00A96352">
        <w:rPr>
          <w:rFonts w:cs="宋体"/>
          <w:sz w:val="24"/>
          <w:szCs w:val="24"/>
        </w:rPr>
        <w:fldChar w:fldCharType="end"/>
      </w:r>
    </w:p>
    <w:p w:rsidR="00290E18" w:rsidRDefault="00B2744F">
      <w:pPr>
        <w:pStyle w:val="a5"/>
        <w:widowControl/>
        <w:spacing w:before="0" w:after="0"/>
      </w:pPr>
      <w:r>
        <w:t xml:space="preserve">Status value of monitoring </w:t>
      </w:r>
    </w:p>
    <w:p w:rsidR="00290E18" w:rsidRDefault="00B2744F">
      <w:pPr>
        <w:pStyle w:val="3"/>
        <w:rPr>
          <w:rFonts w:ascii="微软雅黑" w:eastAsia="微软雅黑" w:hAnsi="微软雅黑" w:cs="微软雅黑" w:hint="default"/>
        </w:rPr>
      </w:pPr>
      <w:bookmarkStart w:id="128" w:name="_Toc524362725"/>
      <w:r>
        <w:t>Fields</w:t>
      </w:r>
      <w:bookmarkEnd w:id="128"/>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0"/>
        <w:gridCol w:w="2130"/>
      </w:tblGrid>
      <w:tr w:rsidR="00290E18">
        <w:tc>
          <w:tcPr>
            <w:tcW w:w="213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3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13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130" w:type="dxa"/>
            <w:shd w:val="clear" w:color="auto" w:fill="auto"/>
          </w:tcPr>
          <w:p w:rsidR="00290E18" w:rsidRDefault="00B2744F">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SLEEP_OK</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0x00</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normal</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SLEEP_INIT</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0x01</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init</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0x02</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apnea</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SLEEP_H_STOP</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0x03</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Heartbeat pause</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0x04</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0x05</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0x06</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0x07</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290E18">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-1</w:t>
            </w:r>
          </w:p>
        </w:tc>
        <w:tc>
          <w:tcPr>
            <w:tcW w:w="2130" w:type="dxa"/>
            <w:shd w:val="clear" w:color="auto" w:fill="auto"/>
            <w:vAlign w:val="center"/>
          </w:tcPr>
          <w:p w:rsidR="00290E18" w:rsidRDefault="00B2744F">
            <w:pPr>
              <w:jc w:val="left"/>
              <w:rPr>
                <w:rFonts w:ascii="Consolas" w:hAnsi="Consolas"/>
                <w:color w:val="000000"/>
                <w:sz w:val="20"/>
                <w:highlight w:val="white"/>
              </w:rPr>
            </w:pPr>
            <w:r>
              <w:rPr>
                <w:rFonts w:ascii="Consolas" w:hAnsi="Consolas" w:hint="eastAsia"/>
                <w:color w:val="000000"/>
                <w:sz w:val="20"/>
                <w:highlight w:val="white"/>
              </w:rPr>
              <w:t>invalid</w:t>
            </w:r>
          </w:p>
        </w:tc>
      </w:tr>
    </w:tbl>
    <w:p w:rsidR="00290E18" w:rsidRDefault="00290E18">
      <w:pPr>
        <w:jc w:val="left"/>
        <w:rPr>
          <w:rFonts w:ascii="Consolas" w:hAnsi="Consolas"/>
          <w:color w:val="000000"/>
          <w:sz w:val="20"/>
          <w:highlight w:val="white"/>
        </w:rPr>
      </w:pPr>
    </w:p>
    <w:p w:rsidR="00290E18" w:rsidRDefault="00290E18"/>
    <w:sectPr w:rsidR="00290E18" w:rsidSect="00290E18">
      <w:footerReference w:type="default" r:id="rId15"/>
      <w:footerReference w:type="first" r:id="rId16"/>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CC0" w:rsidRDefault="00281CC0" w:rsidP="00290E18">
      <w:r>
        <w:separator/>
      </w:r>
    </w:p>
  </w:endnote>
  <w:endnote w:type="continuationSeparator" w:id="0">
    <w:p w:rsidR="00281CC0" w:rsidRDefault="00281CC0" w:rsidP="00290E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077" w:rsidRDefault="009C5077">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Pr>
          <w:rFonts w:hint="eastAsia"/>
        </w:rPr>
        <w:t>2</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sidR="0082211D">
        <w:rPr>
          <w:noProof/>
        </w:rPr>
        <w:t>1</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82211D">
        <w:rPr>
          <w:noProof/>
        </w:rPr>
        <w:t>20</w:t>
      </w:r>
    </w:fldSimple>
    <w:r>
      <w:rPr>
        <w:rFonts w:hint="eastAsia"/>
      </w:rPr>
      <w:t xml:space="preserve"> </w:t>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sidR="00EB5F26">
        <w:rPr>
          <w:noProof/>
        </w:rPr>
        <w:t>19</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EB5F26">
        <w:rPr>
          <w:noProof/>
        </w:rPr>
        <w:t>20</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3"/>
      <w:jc w:val="center"/>
    </w:pPr>
    <w:r>
      <w:rPr>
        <w:rFonts w:hint="eastAsia"/>
      </w:rPr>
      <w:t>第</w:t>
    </w:r>
    <w:r>
      <w:rPr>
        <w:rFonts w:hint="eastAsia"/>
      </w:rPr>
      <w:t xml:space="preserve"> </w:t>
    </w:r>
    <w:fldSimple w:instr=" PAGE  \* MERGEFORMAT ">
      <w:r w:rsidR="0082211D">
        <w:rPr>
          <w:noProof/>
        </w:rPr>
        <w:t>2</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82211D">
        <w:rPr>
          <w:noProof/>
        </w:rPr>
        <w:t>2</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CC0" w:rsidRDefault="00281CC0" w:rsidP="00290E18">
      <w:r>
        <w:separator/>
      </w:r>
    </w:p>
  </w:footnote>
  <w:footnote w:type="continuationSeparator" w:id="0">
    <w:p w:rsidR="00281CC0" w:rsidRDefault="00281CC0" w:rsidP="00290E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077" w:rsidRDefault="009C5077">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879" w:rsidRDefault="001D2879">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79991"/>
    <w:multiLevelType w:val="singleLevel"/>
    <w:tmpl w:val="59B79991"/>
    <w:lvl w:ilvl="0">
      <w:start w:val="2"/>
      <w:numFmt w:val="decimal"/>
      <w:suff w:val="nothing"/>
      <w:lvlText w:val="%1."/>
      <w:lvlJc w:val="left"/>
    </w:lvl>
  </w:abstractNum>
  <w:abstractNum w:abstractNumId="1">
    <w:nsid w:val="59BA4952"/>
    <w:multiLevelType w:val="singleLevel"/>
    <w:tmpl w:val="59BA4952"/>
    <w:lvl w:ilvl="0">
      <w:start w:val="1"/>
      <w:numFmt w:val="decimal"/>
      <w:lvlText w:val="%1."/>
      <w:lvlJc w:val="left"/>
      <w:pPr>
        <w:ind w:left="425" w:hanging="425"/>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noPunctuationKerning/>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183B"/>
    <w:rsid w:val="00024E80"/>
    <w:rsid w:val="0003338F"/>
    <w:rsid w:val="00052294"/>
    <w:rsid w:val="000742AB"/>
    <w:rsid w:val="0008656E"/>
    <w:rsid w:val="000B76F0"/>
    <w:rsid w:val="000C6972"/>
    <w:rsid w:val="000C6CAD"/>
    <w:rsid w:val="000D0AF2"/>
    <w:rsid w:val="000D4551"/>
    <w:rsid w:val="000D4A51"/>
    <w:rsid w:val="000F3743"/>
    <w:rsid w:val="000F4347"/>
    <w:rsid w:val="000F463C"/>
    <w:rsid w:val="00100CAE"/>
    <w:rsid w:val="001030D5"/>
    <w:rsid w:val="0010569D"/>
    <w:rsid w:val="00117326"/>
    <w:rsid w:val="001710EB"/>
    <w:rsid w:val="00172A27"/>
    <w:rsid w:val="00185836"/>
    <w:rsid w:val="001A2B99"/>
    <w:rsid w:val="001B608D"/>
    <w:rsid w:val="001D2879"/>
    <w:rsid w:val="001D2F28"/>
    <w:rsid w:val="00206334"/>
    <w:rsid w:val="002206A9"/>
    <w:rsid w:val="00234CE3"/>
    <w:rsid w:val="00263BC4"/>
    <w:rsid w:val="00265E1E"/>
    <w:rsid w:val="00281CC0"/>
    <w:rsid w:val="00283ED2"/>
    <w:rsid w:val="00290E18"/>
    <w:rsid w:val="002B1435"/>
    <w:rsid w:val="002B4456"/>
    <w:rsid w:val="002D58F4"/>
    <w:rsid w:val="002E3249"/>
    <w:rsid w:val="002F010D"/>
    <w:rsid w:val="002F3472"/>
    <w:rsid w:val="002F6D36"/>
    <w:rsid w:val="003327EE"/>
    <w:rsid w:val="00333E1C"/>
    <w:rsid w:val="00341C6C"/>
    <w:rsid w:val="00352390"/>
    <w:rsid w:val="00375096"/>
    <w:rsid w:val="00391080"/>
    <w:rsid w:val="003C47B5"/>
    <w:rsid w:val="003D5B23"/>
    <w:rsid w:val="003E32CF"/>
    <w:rsid w:val="0040222F"/>
    <w:rsid w:val="00407DD4"/>
    <w:rsid w:val="00411CBF"/>
    <w:rsid w:val="004137E2"/>
    <w:rsid w:val="00413A04"/>
    <w:rsid w:val="004201B6"/>
    <w:rsid w:val="00424226"/>
    <w:rsid w:val="00426217"/>
    <w:rsid w:val="00443B6D"/>
    <w:rsid w:val="00451861"/>
    <w:rsid w:val="00463B62"/>
    <w:rsid w:val="00480485"/>
    <w:rsid w:val="004917C4"/>
    <w:rsid w:val="004931ED"/>
    <w:rsid w:val="0049657F"/>
    <w:rsid w:val="004A240B"/>
    <w:rsid w:val="004C1D62"/>
    <w:rsid w:val="004C588C"/>
    <w:rsid w:val="004D24DF"/>
    <w:rsid w:val="004F136E"/>
    <w:rsid w:val="004F6575"/>
    <w:rsid w:val="0051094B"/>
    <w:rsid w:val="00511B9A"/>
    <w:rsid w:val="00520D02"/>
    <w:rsid w:val="00537031"/>
    <w:rsid w:val="0055287F"/>
    <w:rsid w:val="00570BEC"/>
    <w:rsid w:val="005767CF"/>
    <w:rsid w:val="00585686"/>
    <w:rsid w:val="005C40F1"/>
    <w:rsid w:val="005E3DE3"/>
    <w:rsid w:val="005E6B38"/>
    <w:rsid w:val="005F5B07"/>
    <w:rsid w:val="005F6B90"/>
    <w:rsid w:val="00613986"/>
    <w:rsid w:val="00620766"/>
    <w:rsid w:val="00632979"/>
    <w:rsid w:val="00642E75"/>
    <w:rsid w:val="00664E78"/>
    <w:rsid w:val="006712F1"/>
    <w:rsid w:val="00691719"/>
    <w:rsid w:val="006A6E8D"/>
    <w:rsid w:val="006B4D21"/>
    <w:rsid w:val="006C15EF"/>
    <w:rsid w:val="006E543A"/>
    <w:rsid w:val="006F0806"/>
    <w:rsid w:val="00714C9E"/>
    <w:rsid w:val="00715739"/>
    <w:rsid w:val="00725274"/>
    <w:rsid w:val="00736E8C"/>
    <w:rsid w:val="00737B1C"/>
    <w:rsid w:val="00754EA9"/>
    <w:rsid w:val="00761F7D"/>
    <w:rsid w:val="00764B5E"/>
    <w:rsid w:val="00773F1C"/>
    <w:rsid w:val="007929D3"/>
    <w:rsid w:val="007C6876"/>
    <w:rsid w:val="007D09CB"/>
    <w:rsid w:val="007D4BB9"/>
    <w:rsid w:val="007E4112"/>
    <w:rsid w:val="007F0993"/>
    <w:rsid w:val="00805127"/>
    <w:rsid w:val="008069FA"/>
    <w:rsid w:val="0082211D"/>
    <w:rsid w:val="008524F3"/>
    <w:rsid w:val="008603CF"/>
    <w:rsid w:val="008642A4"/>
    <w:rsid w:val="00885177"/>
    <w:rsid w:val="00895590"/>
    <w:rsid w:val="0089763D"/>
    <w:rsid w:val="008B3116"/>
    <w:rsid w:val="008C2E37"/>
    <w:rsid w:val="008C468A"/>
    <w:rsid w:val="008C6DDA"/>
    <w:rsid w:val="008D067D"/>
    <w:rsid w:val="008E6925"/>
    <w:rsid w:val="008F363C"/>
    <w:rsid w:val="008F71A8"/>
    <w:rsid w:val="00911B3F"/>
    <w:rsid w:val="00917025"/>
    <w:rsid w:val="00966204"/>
    <w:rsid w:val="009A1804"/>
    <w:rsid w:val="009A1853"/>
    <w:rsid w:val="009C5077"/>
    <w:rsid w:val="009C663B"/>
    <w:rsid w:val="009E2D7E"/>
    <w:rsid w:val="009E5B9B"/>
    <w:rsid w:val="00A448D9"/>
    <w:rsid w:val="00A56159"/>
    <w:rsid w:val="00A568E0"/>
    <w:rsid w:val="00A7389F"/>
    <w:rsid w:val="00A860C0"/>
    <w:rsid w:val="00A901EC"/>
    <w:rsid w:val="00A96352"/>
    <w:rsid w:val="00AA59FF"/>
    <w:rsid w:val="00AB794D"/>
    <w:rsid w:val="00AC4848"/>
    <w:rsid w:val="00AC6991"/>
    <w:rsid w:val="00B02C7B"/>
    <w:rsid w:val="00B04BE9"/>
    <w:rsid w:val="00B2744F"/>
    <w:rsid w:val="00B44DFA"/>
    <w:rsid w:val="00B4609B"/>
    <w:rsid w:val="00B5353A"/>
    <w:rsid w:val="00B60E0D"/>
    <w:rsid w:val="00B71EB9"/>
    <w:rsid w:val="00B74B29"/>
    <w:rsid w:val="00BB3737"/>
    <w:rsid w:val="00BB37FF"/>
    <w:rsid w:val="00BD0718"/>
    <w:rsid w:val="00BD27FD"/>
    <w:rsid w:val="00BE7CF1"/>
    <w:rsid w:val="00BF147B"/>
    <w:rsid w:val="00BF1960"/>
    <w:rsid w:val="00BF2277"/>
    <w:rsid w:val="00C179F4"/>
    <w:rsid w:val="00C256EA"/>
    <w:rsid w:val="00C41850"/>
    <w:rsid w:val="00C55AB9"/>
    <w:rsid w:val="00C61C2A"/>
    <w:rsid w:val="00C7723B"/>
    <w:rsid w:val="00C8007E"/>
    <w:rsid w:val="00C91152"/>
    <w:rsid w:val="00C948E1"/>
    <w:rsid w:val="00C95B38"/>
    <w:rsid w:val="00CA234C"/>
    <w:rsid w:val="00CB4877"/>
    <w:rsid w:val="00CD7593"/>
    <w:rsid w:val="00D01E91"/>
    <w:rsid w:val="00D058C9"/>
    <w:rsid w:val="00D1331D"/>
    <w:rsid w:val="00D66DDF"/>
    <w:rsid w:val="00D76B10"/>
    <w:rsid w:val="00DA47F7"/>
    <w:rsid w:val="00DB03C0"/>
    <w:rsid w:val="00DB5024"/>
    <w:rsid w:val="00DC3454"/>
    <w:rsid w:val="00DD1A05"/>
    <w:rsid w:val="00DE5166"/>
    <w:rsid w:val="00DF0073"/>
    <w:rsid w:val="00DF1C32"/>
    <w:rsid w:val="00DF23AC"/>
    <w:rsid w:val="00E22717"/>
    <w:rsid w:val="00E3536C"/>
    <w:rsid w:val="00E43827"/>
    <w:rsid w:val="00E71331"/>
    <w:rsid w:val="00E72846"/>
    <w:rsid w:val="00E8757B"/>
    <w:rsid w:val="00E96987"/>
    <w:rsid w:val="00E97C05"/>
    <w:rsid w:val="00EA64A4"/>
    <w:rsid w:val="00EB5F26"/>
    <w:rsid w:val="00ED1E9D"/>
    <w:rsid w:val="00F069A6"/>
    <w:rsid w:val="00F10A15"/>
    <w:rsid w:val="00F23B4B"/>
    <w:rsid w:val="00F34E54"/>
    <w:rsid w:val="00F43301"/>
    <w:rsid w:val="00F67F18"/>
    <w:rsid w:val="00F84908"/>
    <w:rsid w:val="00F9681A"/>
    <w:rsid w:val="00F96891"/>
    <w:rsid w:val="00FC2887"/>
    <w:rsid w:val="00FC37C2"/>
    <w:rsid w:val="00FE7BD6"/>
    <w:rsid w:val="00FF53DD"/>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AF23BC"/>
    <w:rsid w:val="05D30508"/>
    <w:rsid w:val="06083DCE"/>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74DD0"/>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8D73FD"/>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4365A"/>
    <w:rsid w:val="0E5A3D82"/>
    <w:rsid w:val="0E607A0F"/>
    <w:rsid w:val="0EFA54FE"/>
    <w:rsid w:val="0F34266F"/>
    <w:rsid w:val="0F55038C"/>
    <w:rsid w:val="0F581D24"/>
    <w:rsid w:val="0F7947DD"/>
    <w:rsid w:val="0F9F029C"/>
    <w:rsid w:val="0F9F03E9"/>
    <w:rsid w:val="0FA50DDE"/>
    <w:rsid w:val="0FB81A43"/>
    <w:rsid w:val="0FB85221"/>
    <w:rsid w:val="0FCD659B"/>
    <w:rsid w:val="0FD65F36"/>
    <w:rsid w:val="0FF56F06"/>
    <w:rsid w:val="101412D6"/>
    <w:rsid w:val="10197BA2"/>
    <w:rsid w:val="10230831"/>
    <w:rsid w:val="10340F2D"/>
    <w:rsid w:val="106708D5"/>
    <w:rsid w:val="1072287E"/>
    <w:rsid w:val="10A31913"/>
    <w:rsid w:val="10D72DB6"/>
    <w:rsid w:val="10E37553"/>
    <w:rsid w:val="111003E3"/>
    <w:rsid w:val="115373C8"/>
    <w:rsid w:val="1161713E"/>
    <w:rsid w:val="116776F5"/>
    <w:rsid w:val="119037A8"/>
    <w:rsid w:val="11C70BAB"/>
    <w:rsid w:val="120215D0"/>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9E70F15"/>
    <w:rsid w:val="1A1C2972"/>
    <w:rsid w:val="1A4652E5"/>
    <w:rsid w:val="1A8E7470"/>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D77EB3"/>
    <w:rsid w:val="1CEB36D7"/>
    <w:rsid w:val="1CED566B"/>
    <w:rsid w:val="1D102D7B"/>
    <w:rsid w:val="1D4A2058"/>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6A2500"/>
    <w:rsid w:val="217818CA"/>
    <w:rsid w:val="218D31A3"/>
    <w:rsid w:val="218E1249"/>
    <w:rsid w:val="219C02FA"/>
    <w:rsid w:val="21BA2C41"/>
    <w:rsid w:val="227D4ED4"/>
    <w:rsid w:val="22B1200D"/>
    <w:rsid w:val="22BD3F90"/>
    <w:rsid w:val="22F11827"/>
    <w:rsid w:val="230F2AB4"/>
    <w:rsid w:val="231A5FF8"/>
    <w:rsid w:val="231F7356"/>
    <w:rsid w:val="232148CF"/>
    <w:rsid w:val="23345116"/>
    <w:rsid w:val="23505291"/>
    <w:rsid w:val="236617D3"/>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5739F"/>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26690"/>
    <w:rsid w:val="27F45C52"/>
    <w:rsid w:val="282A410E"/>
    <w:rsid w:val="28524EA1"/>
    <w:rsid w:val="28573B9E"/>
    <w:rsid w:val="285904BC"/>
    <w:rsid w:val="285A1427"/>
    <w:rsid w:val="2862740E"/>
    <w:rsid w:val="28A65DA8"/>
    <w:rsid w:val="28BF3537"/>
    <w:rsid w:val="28C84F93"/>
    <w:rsid w:val="28E74B0C"/>
    <w:rsid w:val="28E80576"/>
    <w:rsid w:val="29026EAA"/>
    <w:rsid w:val="298C0BEE"/>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9C2624"/>
    <w:rsid w:val="31A93AE8"/>
    <w:rsid w:val="31CB0911"/>
    <w:rsid w:val="31E105B3"/>
    <w:rsid w:val="31E82BFF"/>
    <w:rsid w:val="32040989"/>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7B424DA"/>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C02966"/>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3FFC1FC4"/>
    <w:rsid w:val="401F7F84"/>
    <w:rsid w:val="4045028F"/>
    <w:rsid w:val="40837F8C"/>
    <w:rsid w:val="40A63A80"/>
    <w:rsid w:val="40D05753"/>
    <w:rsid w:val="40DF6FF4"/>
    <w:rsid w:val="40F134D5"/>
    <w:rsid w:val="40F84209"/>
    <w:rsid w:val="414C2E43"/>
    <w:rsid w:val="415A1278"/>
    <w:rsid w:val="41804422"/>
    <w:rsid w:val="419F6175"/>
    <w:rsid w:val="41B71CF6"/>
    <w:rsid w:val="420668D9"/>
    <w:rsid w:val="420B52A1"/>
    <w:rsid w:val="42204745"/>
    <w:rsid w:val="42E53354"/>
    <w:rsid w:val="43030EE9"/>
    <w:rsid w:val="43146BFE"/>
    <w:rsid w:val="431F59CD"/>
    <w:rsid w:val="43353503"/>
    <w:rsid w:val="433F0544"/>
    <w:rsid w:val="436B77BB"/>
    <w:rsid w:val="4395202D"/>
    <w:rsid w:val="43984539"/>
    <w:rsid w:val="43AB404F"/>
    <w:rsid w:val="43B56FBF"/>
    <w:rsid w:val="43D164F7"/>
    <w:rsid w:val="43ED688C"/>
    <w:rsid w:val="441B4936"/>
    <w:rsid w:val="44A21A20"/>
    <w:rsid w:val="44B31332"/>
    <w:rsid w:val="44D87555"/>
    <w:rsid w:val="44DF60FB"/>
    <w:rsid w:val="45030E34"/>
    <w:rsid w:val="450C17CD"/>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DB6EFA"/>
    <w:rsid w:val="47E17BBF"/>
    <w:rsid w:val="47E31F65"/>
    <w:rsid w:val="480A5DBA"/>
    <w:rsid w:val="483A46B0"/>
    <w:rsid w:val="485C7912"/>
    <w:rsid w:val="48C346E8"/>
    <w:rsid w:val="4941747F"/>
    <w:rsid w:val="494851FD"/>
    <w:rsid w:val="496007A1"/>
    <w:rsid w:val="497C2EA1"/>
    <w:rsid w:val="4984566E"/>
    <w:rsid w:val="4996519A"/>
    <w:rsid w:val="49C25AFD"/>
    <w:rsid w:val="49D53659"/>
    <w:rsid w:val="4A24596C"/>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25850"/>
    <w:rsid w:val="4C633024"/>
    <w:rsid w:val="4C7A3890"/>
    <w:rsid w:val="4CFD4FDA"/>
    <w:rsid w:val="4D0677DD"/>
    <w:rsid w:val="4D107148"/>
    <w:rsid w:val="4D46086F"/>
    <w:rsid w:val="4D507D52"/>
    <w:rsid w:val="4D74524D"/>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2A0F2C"/>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A533C8"/>
    <w:rsid w:val="56F75417"/>
    <w:rsid w:val="570A2909"/>
    <w:rsid w:val="572C778B"/>
    <w:rsid w:val="574E7EDB"/>
    <w:rsid w:val="57833C42"/>
    <w:rsid w:val="57B6298C"/>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6D295C"/>
    <w:rsid w:val="5A895A10"/>
    <w:rsid w:val="5AA227C2"/>
    <w:rsid w:val="5AAC1D35"/>
    <w:rsid w:val="5AD175C9"/>
    <w:rsid w:val="5B093C10"/>
    <w:rsid w:val="5B2E7F4A"/>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0D3EC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6F295A"/>
    <w:rsid w:val="60A529E5"/>
    <w:rsid w:val="60AC1880"/>
    <w:rsid w:val="60B66F05"/>
    <w:rsid w:val="60B82DEF"/>
    <w:rsid w:val="60CD02D5"/>
    <w:rsid w:val="61254459"/>
    <w:rsid w:val="613B6E7C"/>
    <w:rsid w:val="614C5661"/>
    <w:rsid w:val="61D768EF"/>
    <w:rsid w:val="61E363D7"/>
    <w:rsid w:val="6216372B"/>
    <w:rsid w:val="625D7077"/>
    <w:rsid w:val="62820982"/>
    <w:rsid w:val="628245FE"/>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5F16194"/>
    <w:rsid w:val="662E09E0"/>
    <w:rsid w:val="66300CC1"/>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CF1536C"/>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2B2F9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6C11DA"/>
    <w:rsid w:val="71821B35"/>
    <w:rsid w:val="71834343"/>
    <w:rsid w:val="71867378"/>
    <w:rsid w:val="71926433"/>
    <w:rsid w:val="71D60ADE"/>
    <w:rsid w:val="72026030"/>
    <w:rsid w:val="72221132"/>
    <w:rsid w:val="723238D8"/>
    <w:rsid w:val="725D2B75"/>
    <w:rsid w:val="726F6355"/>
    <w:rsid w:val="72D23091"/>
    <w:rsid w:val="7313189D"/>
    <w:rsid w:val="73204097"/>
    <w:rsid w:val="73246D3C"/>
    <w:rsid w:val="73263FBE"/>
    <w:rsid w:val="73290A54"/>
    <w:rsid w:val="73804168"/>
    <w:rsid w:val="73903510"/>
    <w:rsid w:val="73D34EF3"/>
    <w:rsid w:val="73D35172"/>
    <w:rsid w:val="73DC3B9F"/>
    <w:rsid w:val="74213AF9"/>
    <w:rsid w:val="74505484"/>
    <w:rsid w:val="74650EED"/>
    <w:rsid w:val="74AB6B3A"/>
    <w:rsid w:val="74D041AA"/>
    <w:rsid w:val="7516491A"/>
    <w:rsid w:val="7518767C"/>
    <w:rsid w:val="752C4823"/>
    <w:rsid w:val="753849D6"/>
    <w:rsid w:val="753D4461"/>
    <w:rsid w:val="754127A7"/>
    <w:rsid w:val="755920B3"/>
    <w:rsid w:val="758761E7"/>
    <w:rsid w:val="759D7209"/>
    <w:rsid w:val="75C64FA4"/>
    <w:rsid w:val="75CE5C69"/>
    <w:rsid w:val="75D53E03"/>
    <w:rsid w:val="761C5383"/>
    <w:rsid w:val="76306488"/>
    <w:rsid w:val="763F50F4"/>
    <w:rsid w:val="764012EF"/>
    <w:rsid w:val="764669D8"/>
    <w:rsid w:val="764D1957"/>
    <w:rsid w:val="76727EF1"/>
    <w:rsid w:val="768D2F13"/>
    <w:rsid w:val="76C10855"/>
    <w:rsid w:val="76D9385B"/>
    <w:rsid w:val="772C4E12"/>
    <w:rsid w:val="7731197E"/>
    <w:rsid w:val="774C7368"/>
    <w:rsid w:val="776D40FC"/>
    <w:rsid w:val="778E42B9"/>
    <w:rsid w:val="7792432A"/>
    <w:rsid w:val="77AA3F36"/>
    <w:rsid w:val="77AE6D2E"/>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0E18"/>
    <w:pPr>
      <w:widowControl w:val="0"/>
      <w:jc w:val="both"/>
    </w:pPr>
    <w:rPr>
      <w:rFonts w:ascii="Calibri" w:hAnsi="Calibri"/>
      <w:kern w:val="2"/>
      <w:sz w:val="21"/>
      <w:szCs w:val="24"/>
    </w:rPr>
  </w:style>
  <w:style w:type="paragraph" w:styleId="1">
    <w:name w:val="heading 1"/>
    <w:basedOn w:val="a"/>
    <w:next w:val="a"/>
    <w:qFormat/>
    <w:rsid w:val="00290E18"/>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290E18"/>
    <w:pPr>
      <w:keepNext/>
      <w:keepLines/>
      <w:spacing w:line="413" w:lineRule="auto"/>
      <w:outlineLvl w:val="1"/>
    </w:pPr>
    <w:rPr>
      <w:rFonts w:ascii="Arial" w:eastAsia="黑体" w:hAnsi="Arial"/>
      <w:b/>
      <w:sz w:val="32"/>
    </w:rPr>
  </w:style>
  <w:style w:type="paragraph" w:styleId="3">
    <w:name w:val="heading 3"/>
    <w:basedOn w:val="a"/>
    <w:next w:val="a"/>
    <w:unhideWhenUsed/>
    <w:qFormat/>
    <w:rsid w:val="00290E18"/>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290E18"/>
    <w:pPr>
      <w:ind w:leftChars="400" w:left="840"/>
    </w:pPr>
  </w:style>
  <w:style w:type="paragraph" w:styleId="a3">
    <w:name w:val="footer"/>
    <w:basedOn w:val="a"/>
    <w:qFormat/>
    <w:rsid w:val="00290E18"/>
    <w:pPr>
      <w:tabs>
        <w:tab w:val="center" w:pos="4153"/>
        <w:tab w:val="right" w:pos="8306"/>
      </w:tabs>
      <w:snapToGrid w:val="0"/>
      <w:jc w:val="left"/>
    </w:pPr>
    <w:rPr>
      <w:sz w:val="18"/>
    </w:rPr>
  </w:style>
  <w:style w:type="paragraph" w:styleId="a4">
    <w:name w:val="header"/>
    <w:basedOn w:val="a"/>
    <w:qFormat/>
    <w:rsid w:val="00290E1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290E18"/>
  </w:style>
  <w:style w:type="paragraph" w:styleId="20">
    <w:name w:val="toc 2"/>
    <w:basedOn w:val="a"/>
    <w:next w:val="a"/>
    <w:uiPriority w:val="39"/>
    <w:qFormat/>
    <w:rsid w:val="00290E18"/>
    <w:pPr>
      <w:ind w:leftChars="200" w:left="420"/>
    </w:pPr>
  </w:style>
  <w:style w:type="paragraph" w:styleId="a5">
    <w:name w:val="Normal (Web)"/>
    <w:basedOn w:val="a"/>
    <w:qFormat/>
    <w:rsid w:val="00290E18"/>
    <w:pPr>
      <w:spacing w:before="100" w:beforeAutospacing="1" w:after="100" w:afterAutospacing="1"/>
      <w:jc w:val="left"/>
    </w:pPr>
    <w:rPr>
      <w:kern w:val="0"/>
      <w:sz w:val="24"/>
    </w:rPr>
  </w:style>
  <w:style w:type="character" w:styleId="a6">
    <w:name w:val="FollowedHyperlink"/>
    <w:qFormat/>
    <w:rsid w:val="00290E18"/>
    <w:rPr>
      <w:color w:val="800080"/>
      <w:u w:val="single"/>
    </w:rPr>
  </w:style>
  <w:style w:type="character" w:styleId="a7">
    <w:name w:val="Hyperlink"/>
    <w:uiPriority w:val="99"/>
    <w:qFormat/>
    <w:rsid w:val="00290E18"/>
    <w:rPr>
      <w:color w:val="0000FF"/>
      <w:u w:val="single"/>
    </w:rPr>
  </w:style>
  <w:style w:type="paragraph" w:customStyle="1" w:styleId="11">
    <w:name w:val="无间隔1"/>
    <w:uiPriority w:val="1"/>
    <w:qFormat/>
    <w:rsid w:val="00290E18"/>
    <w:rPr>
      <w:rFonts w:ascii="Calibri" w:hAnsi="Calibri" w:cs="黑体"/>
      <w:sz w:val="22"/>
      <w:szCs w:val="22"/>
    </w:rPr>
  </w:style>
  <w:style w:type="character" w:customStyle="1" w:styleId="mw-headline">
    <w:name w:val="mw-headline"/>
    <w:qFormat/>
    <w:rsid w:val="00290E18"/>
  </w:style>
  <w:style w:type="paragraph" w:styleId="a8">
    <w:name w:val="Document Map"/>
    <w:basedOn w:val="a"/>
    <w:link w:val="Char"/>
    <w:rsid w:val="00A448D9"/>
    <w:rPr>
      <w:rFonts w:ascii="宋体"/>
      <w:sz w:val="18"/>
      <w:szCs w:val="18"/>
    </w:rPr>
  </w:style>
  <w:style w:type="character" w:customStyle="1" w:styleId="Char">
    <w:name w:val="文档结构图 Char"/>
    <w:basedOn w:val="a0"/>
    <w:link w:val="a8"/>
    <w:rsid w:val="00A448D9"/>
    <w:rPr>
      <w:rFonts w:ascii="宋体" w:hAnsi="Calibri"/>
      <w:kern w:val="2"/>
      <w:sz w:val="18"/>
      <w:szCs w:val="18"/>
    </w:rPr>
  </w:style>
  <w:style w:type="paragraph" w:styleId="a9">
    <w:name w:val="Balloon Text"/>
    <w:basedOn w:val="a"/>
    <w:link w:val="Char0"/>
    <w:rsid w:val="00BD27FD"/>
    <w:rPr>
      <w:sz w:val="18"/>
      <w:szCs w:val="18"/>
    </w:rPr>
  </w:style>
  <w:style w:type="character" w:customStyle="1" w:styleId="Char0">
    <w:name w:val="批注框文本 Char"/>
    <w:basedOn w:val="a0"/>
    <w:link w:val="a9"/>
    <w:rsid w:val="00BD27FD"/>
    <w:rPr>
      <w:rFonts w:ascii="Calibri" w:hAnsi="Calibri"/>
      <w:kern w:val="2"/>
      <w:sz w:val="18"/>
      <w:szCs w:val="18"/>
    </w:rPr>
  </w:style>
  <w:style w:type="paragraph" w:styleId="4">
    <w:name w:val="toc 4"/>
    <w:basedOn w:val="a"/>
    <w:next w:val="a"/>
    <w:autoRedefine/>
    <w:uiPriority w:val="39"/>
    <w:unhideWhenUsed/>
    <w:rsid w:val="00773F1C"/>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773F1C"/>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773F1C"/>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773F1C"/>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773F1C"/>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773F1C"/>
    <w:pPr>
      <w:ind w:leftChars="1600" w:left="3360"/>
    </w:pPr>
    <w:rPr>
      <w:rFonts w:asciiTheme="minorHAnsi" w:eastAsiaTheme="minorEastAsia" w:hAnsiTheme="minorHAnsi" w:cstheme="minorBidi"/>
      <w:szCs w:val="22"/>
    </w:rPr>
  </w:style>
  <w:style w:type="paragraph" w:styleId="aa">
    <w:name w:val="List Paragraph"/>
    <w:basedOn w:val="a"/>
    <w:uiPriority w:val="99"/>
    <w:unhideWhenUsed/>
    <w:rsid w:val="00E43827"/>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20</Pages>
  <Words>2849</Words>
  <Characters>16242</Characters>
  <Application>Microsoft Office Word</Application>
  <DocSecurity>0</DocSecurity>
  <Lines>135</Lines>
  <Paragraphs>38</Paragraphs>
  <ScaleCrop>false</ScaleCrop>
  <Company/>
  <LinksUpToDate>false</LinksUpToDate>
  <CharactersWithSpaces>19053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278</cp:revision>
  <dcterms:created xsi:type="dcterms:W3CDTF">2014-10-29T12:08:00Z</dcterms:created>
  <dcterms:modified xsi:type="dcterms:W3CDTF">2018-12-10T10:08:00Z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